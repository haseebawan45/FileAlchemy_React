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E64B" w14:textId="608B8440" w:rsidR="00667297" w:rsidRDefault="00733A37" w:rsidP="00733A37">
      <w:pPr>
        <w:jc w:val="center"/>
        <w:rPr>
          <w:b/>
          <w:bCs/>
        </w:rPr>
      </w:pPr>
      <w:r w:rsidRPr="00733A37">
        <w:rPr>
          <w:b/>
          <w:bCs/>
        </w:rPr>
        <w:t>Haseeb Tariq</w:t>
      </w:r>
    </w:p>
    <w:p w14:paraId="13E193AA" w14:textId="215E4159" w:rsidR="00733A37" w:rsidRDefault="00733A37" w:rsidP="00733A37">
      <w:pPr>
        <w:jc w:val="center"/>
        <w:rPr>
          <w:b/>
          <w:bCs/>
        </w:rPr>
      </w:pPr>
      <w:r>
        <w:rPr>
          <w:b/>
          <w:bCs/>
        </w:rPr>
        <w:t>232506</w:t>
      </w:r>
    </w:p>
    <w:p w14:paraId="192042EF" w14:textId="6AB9C010" w:rsidR="00733A37" w:rsidRDefault="00733A37" w:rsidP="00733A37">
      <w:pPr>
        <w:jc w:val="center"/>
        <w:rPr>
          <w:b/>
          <w:bCs/>
        </w:rPr>
      </w:pPr>
      <w:r>
        <w:rPr>
          <w:b/>
          <w:bCs/>
        </w:rPr>
        <w:t>Computer Organization an Assembly Language</w:t>
      </w:r>
    </w:p>
    <w:p w14:paraId="67167C7C" w14:textId="77777777" w:rsidR="00733A37" w:rsidRDefault="00733A37" w:rsidP="00733A37">
      <w:pPr>
        <w:rPr>
          <w:b/>
          <w:bCs/>
        </w:rPr>
      </w:pPr>
    </w:p>
    <w:p w14:paraId="329EF468" w14:textId="29612570" w:rsidR="00733A37" w:rsidRPr="00733A37" w:rsidRDefault="00733A37" w:rsidP="00733A37">
      <w:pPr>
        <w:rPr>
          <w:b/>
          <w:bCs/>
          <w:sz w:val="36"/>
          <w:szCs w:val="36"/>
        </w:rPr>
      </w:pPr>
      <w:r w:rsidRPr="00733A37">
        <w:rPr>
          <w:b/>
          <w:bCs/>
          <w:sz w:val="36"/>
          <w:szCs w:val="36"/>
        </w:rPr>
        <w:t>Question 1</w:t>
      </w:r>
    </w:p>
    <w:p w14:paraId="19E2B9D3" w14:textId="77777777" w:rsidR="00733A37" w:rsidRPr="00733A37" w:rsidRDefault="00733A37" w:rsidP="00733A37">
      <w:r>
        <w:rPr>
          <w:b/>
          <w:bCs/>
        </w:rPr>
        <w:t>Code:</w:t>
      </w:r>
      <w:r>
        <w:rPr>
          <w:b/>
          <w:bCs/>
        </w:rPr>
        <w:br/>
      </w:r>
      <w:r w:rsidRPr="00733A37">
        <w:t>INCLUDE Irvine32.Inc</w:t>
      </w:r>
    </w:p>
    <w:p w14:paraId="29FF9524" w14:textId="77777777" w:rsidR="00733A37" w:rsidRPr="00733A37" w:rsidRDefault="00733A37" w:rsidP="00733A37"/>
    <w:p w14:paraId="4D09567A" w14:textId="77777777" w:rsidR="00733A37" w:rsidRPr="00733A37" w:rsidRDefault="00733A37" w:rsidP="00733A37">
      <w:r w:rsidRPr="00733A37">
        <w:t>.data</w:t>
      </w:r>
    </w:p>
    <w:p w14:paraId="7A475C56" w14:textId="77777777" w:rsidR="00733A37" w:rsidRPr="00733A37" w:rsidRDefault="00733A37" w:rsidP="00733A37"/>
    <w:p w14:paraId="1EAE3D2A" w14:textId="77777777" w:rsidR="00733A37" w:rsidRPr="00733A37" w:rsidRDefault="00733A37" w:rsidP="00733A37">
      <w:r w:rsidRPr="00733A37">
        <w:t>readings BYTE 1, 10, 18, 24, 55, 66, 67, 68, 69, 73</w:t>
      </w:r>
    </w:p>
    <w:p w14:paraId="1D6D39B8" w14:textId="77777777" w:rsidR="00733A37" w:rsidRPr="00733A37" w:rsidRDefault="00733A37" w:rsidP="00733A37">
      <w:r w:rsidRPr="00733A37">
        <w:t>threshold       BYTE 70</w:t>
      </w:r>
    </w:p>
    <w:p w14:paraId="024C09EF" w14:textId="77777777" w:rsidR="00733A37" w:rsidRPr="00733A37" w:rsidRDefault="00733A37" w:rsidP="00733A37">
      <w:proofErr w:type="spellStart"/>
      <w:r w:rsidRPr="00733A37">
        <w:t>maximumValue</w:t>
      </w:r>
      <w:proofErr w:type="spellEnd"/>
      <w:r w:rsidRPr="00733A37">
        <w:t xml:space="preserve">       </w:t>
      </w:r>
      <w:proofErr w:type="gramStart"/>
      <w:r w:rsidRPr="00733A37">
        <w:t>BYTE ?</w:t>
      </w:r>
      <w:proofErr w:type="gramEnd"/>
    </w:p>
    <w:p w14:paraId="3A25D13E" w14:textId="77777777" w:rsidR="00733A37" w:rsidRPr="00733A37" w:rsidRDefault="00733A37" w:rsidP="00733A37"/>
    <w:p w14:paraId="57D912F0" w14:textId="77777777" w:rsidR="00733A37" w:rsidRPr="00733A37" w:rsidRDefault="00733A37" w:rsidP="00733A37">
      <w:proofErr w:type="spellStart"/>
      <w:r w:rsidRPr="00733A37">
        <w:t>warnmsg</w:t>
      </w:r>
      <w:proofErr w:type="spellEnd"/>
      <w:r w:rsidRPr="00733A37">
        <w:t xml:space="preserve">     BYTE "caution!!: Sensor reading has exceeded threshold. Increased Value is: ", 0</w:t>
      </w:r>
    </w:p>
    <w:p w14:paraId="3DB862BF" w14:textId="77777777" w:rsidR="00733A37" w:rsidRPr="00733A37" w:rsidRDefault="00733A37" w:rsidP="00733A37"/>
    <w:p w14:paraId="65B0FFE4" w14:textId="77777777" w:rsidR="00733A37" w:rsidRPr="00733A37" w:rsidRDefault="00733A37" w:rsidP="00733A37">
      <w:proofErr w:type="gramStart"/>
      <w:r w:rsidRPr="00733A37">
        <w:t>.code</w:t>
      </w:r>
      <w:proofErr w:type="gramEnd"/>
    </w:p>
    <w:p w14:paraId="5255CB1C" w14:textId="77777777" w:rsidR="00733A37" w:rsidRPr="00733A37" w:rsidRDefault="00733A37" w:rsidP="00733A37"/>
    <w:p w14:paraId="405DBF9F" w14:textId="77777777" w:rsidR="00733A37" w:rsidRPr="00733A37" w:rsidRDefault="00733A37" w:rsidP="00733A37">
      <w:r w:rsidRPr="00733A37">
        <w:t>main PROC</w:t>
      </w:r>
    </w:p>
    <w:p w14:paraId="678D176B" w14:textId="77777777" w:rsidR="00733A37" w:rsidRPr="00733A37" w:rsidRDefault="00733A37" w:rsidP="00733A37"/>
    <w:p w14:paraId="2AC849DA" w14:textId="77777777" w:rsidR="00733A37" w:rsidRPr="00733A37" w:rsidRDefault="00733A37" w:rsidP="00733A37">
      <w:r w:rsidRPr="00733A37">
        <w:t xml:space="preserve">    mov </w:t>
      </w:r>
      <w:proofErr w:type="spellStart"/>
      <w:r w:rsidRPr="00733A37">
        <w:t>esi</w:t>
      </w:r>
      <w:proofErr w:type="spellEnd"/>
      <w:r w:rsidRPr="00733A37">
        <w:t>, OFFSET readings</w:t>
      </w:r>
    </w:p>
    <w:p w14:paraId="60C5EBD6" w14:textId="77777777" w:rsidR="00733A37" w:rsidRPr="00733A37" w:rsidRDefault="00733A37" w:rsidP="00733A37">
      <w:r w:rsidRPr="00733A37">
        <w:t xml:space="preserve">    mov </w:t>
      </w:r>
      <w:proofErr w:type="spellStart"/>
      <w:r w:rsidRPr="00733A37">
        <w:t>ecx</w:t>
      </w:r>
      <w:proofErr w:type="spellEnd"/>
      <w:r w:rsidRPr="00733A37">
        <w:t>, LENGTHOF readings</w:t>
      </w:r>
    </w:p>
    <w:p w14:paraId="23F56110" w14:textId="77777777" w:rsidR="00733A37" w:rsidRPr="00733A37" w:rsidRDefault="00733A37" w:rsidP="00733A37">
      <w:r w:rsidRPr="00733A37">
        <w:t xml:space="preserve">    </w:t>
      </w:r>
      <w:proofErr w:type="spellStart"/>
      <w:r w:rsidRPr="00733A37">
        <w:t>xor</w:t>
      </w:r>
      <w:proofErr w:type="spellEnd"/>
      <w:r w:rsidRPr="00733A37">
        <w:t xml:space="preserve"> </w:t>
      </w:r>
      <w:proofErr w:type="spellStart"/>
      <w:proofErr w:type="gramStart"/>
      <w:r w:rsidRPr="00733A37">
        <w:t>eax,eax</w:t>
      </w:r>
      <w:proofErr w:type="spellEnd"/>
      <w:proofErr w:type="gramEnd"/>
      <w:r w:rsidRPr="00733A37">
        <w:t xml:space="preserve">         </w:t>
      </w:r>
    </w:p>
    <w:p w14:paraId="17996101" w14:textId="77777777" w:rsidR="00733A37" w:rsidRPr="00733A37" w:rsidRDefault="00733A37" w:rsidP="00733A37"/>
    <w:p w14:paraId="722B340F" w14:textId="77777777" w:rsidR="00733A37" w:rsidRPr="00733A37" w:rsidRDefault="00733A37" w:rsidP="00733A37">
      <w:proofErr w:type="spellStart"/>
      <w:r w:rsidRPr="00733A37">
        <w:t>findMaximum</w:t>
      </w:r>
      <w:proofErr w:type="spellEnd"/>
      <w:r w:rsidRPr="00733A37">
        <w:t>:</w:t>
      </w:r>
    </w:p>
    <w:p w14:paraId="7E791556" w14:textId="77777777" w:rsidR="00733A37" w:rsidRPr="00733A37" w:rsidRDefault="00733A37" w:rsidP="00733A37">
      <w:r w:rsidRPr="00733A37">
        <w:t xml:space="preserve">    mov bl, [</w:t>
      </w:r>
      <w:proofErr w:type="spellStart"/>
      <w:r w:rsidRPr="00733A37">
        <w:t>esi</w:t>
      </w:r>
      <w:proofErr w:type="spellEnd"/>
      <w:r w:rsidRPr="00733A37">
        <w:t>]</w:t>
      </w:r>
    </w:p>
    <w:p w14:paraId="0634880B" w14:textId="77777777" w:rsidR="00733A37" w:rsidRPr="00733A37" w:rsidRDefault="00733A37" w:rsidP="00733A37">
      <w:r w:rsidRPr="00733A37">
        <w:lastRenderedPageBreak/>
        <w:t xml:space="preserve">    </w:t>
      </w:r>
      <w:proofErr w:type="spellStart"/>
      <w:r w:rsidRPr="00733A37">
        <w:t>cmp</w:t>
      </w:r>
      <w:proofErr w:type="spellEnd"/>
      <w:r w:rsidRPr="00733A37">
        <w:t xml:space="preserve"> bl, al</w:t>
      </w:r>
    </w:p>
    <w:p w14:paraId="2853D4F4" w14:textId="77777777" w:rsidR="00733A37" w:rsidRPr="00733A37" w:rsidRDefault="00733A37" w:rsidP="00733A37">
      <w:r w:rsidRPr="00733A37">
        <w:t xml:space="preserve">    </w:t>
      </w:r>
      <w:proofErr w:type="spellStart"/>
      <w:r w:rsidRPr="00733A37">
        <w:t>jbe</w:t>
      </w:r>
      <w:proofErr w:type="spellEnd"/>
      <w:r w:rsidRPr="00733A37">
        <w:t xml:space="preserve"> skip</w:t>
      </w:r>
    </w:p>
    <w:p w14:paraId="331D6F01" w14:textId="77777777" w:rsidR="00733A37" w:rsidRPr="00733A37" w:rsidRDefault="00733A37" w:rsidP="00733A37">
      <w:r w:rsidRPr="00733A37">
        <w:t xml:space="preserve">    mov al, bl</w:t>
      </w:r>
    </w:p>
    <w:p w14:paraId="0B385574" w14:textId="77777777" w:rsidR="00733A37" w:rsidRPr="00733A37" w:rsidRDefault="00733A37" w:rsidP="00733A37">
      <w:r w:rsidRPr="00733A37">
        <w:t xml:space="preserve">    </w:t>
      </w:r>
    </w:p>
    <w:p w14:paraId="0B32FFB0" w14:textId="77777777" w:rsidR="00733A37" w:rsidRPr="00733A37" w:rsidRDefault="00733A37" w:rsidP="00733A37">
      <w:r w:rsidRPr="00733A37">
        <w:t xml:space="preserve">    skip:</w:t>
      </w:r>
    </w:p>
    <w:p w14:paraId="3E87AD6C" w14:textId="77777777" w:rsidR="00733A37" w:rsidRPr="00733A37" w:rsidRDefault="00733A37" w:rsidP="00733A37">
      <w:r w:rsidRPr="00733A37">
        <w:t xml:space="preserve">    </w:t>
      </w:r>
      <w:proofErr w:type="spellStart"/>
      <w:r w:rsidRPr="00733A37">
        <w:t>inc</w:t>
      </w:r>
      <w:proofErr w:type="spellEnd"/>
      <w:r w:rsidRPr="00733A37">
        <w:t xml:space="preserve"> </w:t>
      </w:r>
      <w:proofErr w:type="spellStart"/>
      <w:r w:rsidRPr="00733A37">
        <w:t>esi</w:t>
      </w:r>
      <w:proofErr w:type="spellEnd"/>
    </w:p>
    <w:p w14:paraId="7614E1B2" w14:textId="77777777" w:rsidR="00733A37" w:rsidRPr="00733A37" w:rsidRDefault="00733A37" w:rsidP="00733A37">
      <w:r w:rsidRPr="00733A37">
        <w:t xml:space="preserve">    loop </w:t>
      </w:r>
      <w:proofErr w:type="spellStart"/>
      <w:r w:rsidRPr="00733A37">
        <w:t>findMaximum</w:t>
      </w:r>
      <w:proofErr w:type="spellEnd"/>
    </w:p>
    <w:p w14:paraId="1A236539" w14:textId="77777777" w:rsidR="00733A37" w:rsidRPr="00733A37" w:rsidRDefault="00733A37" w:rsidP="00733A37"/>
    <w:p w14:paraId="5AEF0369" w14:textId="77777777" w:rsidR="00733A37" w:rsidRPr="00733A37" w:rsidRDefault="00733A37" w:rsidP="00733A37">
      <w:r w:rsidRPr="00733A37">
        <w:t xml:space="preserve">    mov </w:t>
      </w:r>
      <w:proofErr w:type="spellStart"/>
      <w:r w:rsidRPr="00733A37">
        <w:t>maximumValue</w:t>
      </w:r>
      <w:proofErr w:type="spellEnd"/>
      <w:r w:rsidRPr="00733A37">
        <w:t>, al</w:t>
      </w:r>
    </w:p>
    <w:p w14:paraId="1E62CCD5" w14:textId="77777777" w:rsidR="00733A37" w:rsidRPr="00733A37" w:rsidRDefault="00733A37" w:rsidP="00733A37"/>
    <w:p w14:paraId="4F58BA41" w14:textId="77777777" w:rsidR="00733A37" w:rsidRPr="00733A37" w:rsidRDefault="00733A37" w:rsidP="00733A37">
      <w:r w:rsidRPr="00733A37">
        <w:t xml:space="preserve">    </w:t>
      </w:r>
      <w:proofErr w:type="spellStart"/>
      <w:r w:rsidRPr="00733A37">
        <w:t>cmp</w:t>
      </w:r>
      <w:proofErr w:type="spellEnd"/>
      <w:r w:rsidRPr="00733A37">
        <w:t xml:space="preserve"> al, threshold</w:t>
      </w:r>
    </w:p>
    <w:p w14:paraId="19EE3645" w14:textId="77777777" w:rsidR="00733A37" w:rsidRPr="00733A37" w:rsidRDefault="00733A37" w:rsidP="00733A37">
      <w:r w:rsidRPr="00733A37">
        <w:t xml:space="preserve">    </w:t>
      </w:r>
      <w:proofErr w:type="spellStart"/>
      <w:r w:rsidRPr="00733A37">
        <w:t>jbe</w:t>
      </w:r>
      <w:proofErr w:type="spellEnd"/>
      <w:r w:rsidRPr="00733A37">
        <w:t xml:space="preserve"> done    </w:t>
      </w:r>
    </w:p>
    <w:p w14:paraId="62A4A2B2" w14:textId="77777777" w:rsidR="00733A37" w:rsidRPr="00733A37" w:rsidRDefault="00733A37" w:rsidP="00733A37"/>
    <w:p w14:paraId="61027841" w14:textId="77777777" w:rsidR="00733A37" w:rsidRPr="00733A37" w:rsidRDefault="00733A37" w:rsidP="00733A37"/>
    <w:p w14:paraId="36CC3D8A" w14:textId="77777777" w:rsidR="00733A37" w:rsidRPr="00733A37" w:rsidRDefault="00733A37" w:rsidP="00733A37">
      <w:r w:rsidRPr="00733A37">
        <w:t xml:space="preserve">    mov </w:t>
      </w:r>
      <w:proofErr w:type="spellStart"/>
      <w:r w:rsidRPr="00733A37">
        <w:t>edx</w:t>
      </w:r>
      <w:proofErr w:type="spellEnd"/>
      <w:r w:rsidRPr="00733A37">
        <w:t xml:space="preserve">, OFFSET </w:t>
      </w:r>
      <w:proofErr w:type="spellStart"/>
      <w:r w:rsidRPr="00733A37">
        <w:t>warnmsg</w:t>
      </w:r>
      <w:proofErr w:type="spellEnd"/>
    </w:p>
    <w:p w14:paraId="5461AE80" w14:textId="77777777" w:rsidR="00733A37" w:rsidRPr="00733A37" w:rsidRDefault="00733A37" w:rsidP="00733A37">
      <w:r w:rsidRPr="00733A37">
        <w:t xml:space="preserve">    call </w:t>
      </w:r>
      <w:proofErr w:type="spellStart"/>
      <w:r w:rsidRPr="00733A37">
        <w:t>WriteString</w:t>
      </w:r>
      <w:proofErr w:type="spellEnd"/>
    </w:p>
    <w:p w14:paraId="42703666" w14:textId="77777777" w:rsidR="00733A37" w:rsidRPr="00733A37" w:rsidRDefault="00733A37" w:rsidP="00733A37">
      <w:r w:rsidRPr="00733A37">
        <w:t xml:space="preserve">    call </w:t>
      </w:r>
      <w:proofErr w:type="spellStart"/>
      <w:r w:rsidRPr="00733A37">
        <w:t>WriteInt</w:t>
      </w:r>
      <w:proofErr w:type="spellEnd"/>
    </w:p>
    <w:p w14:paraId="65E3AEFC" w14:textId="77777777" w:rsidR="00733A37" w:rsidRPr="00733A37" w:rsidRDefault="00733A37" w:rsidP="00733A37"/>
    <w:p w14:paraId="6ABCE1C5" w14:textId="77777777" w:rsidR="00733A37" w:rsidRPr="00733A37" w:rsidRDefault="00733A37" w:rsidP="00733A37">
      <w:r w:rsidRPr="00733A37">
        <w:t xml:space="preserve">    done:</w:t>
      </w:r>
    </w:p>
    <w:p w14:paraId="6B2E35CE" w14:textId="77777777" w:rsidR="00733A37" w:rsidRPr="00733A37" w:rsidRDefault="00733A37" w:rsidP="00733A37">
      <w:r w:rsidRPr="00733A37">
        <w:t xml:space="preserve">    exit</w:t>
      </w:r>
    </w:p>
    <w:p w14:paraId="66D3079C" w14:textId="77777777" w:rsidR="00733A37" w:rsidRPr="00733A37" w:rsidRDefault="00733A37" w:rsidP="00733A37">
      <w:r w:rsidRPr="00733A37">
        <w:t xml:space="preserve">        main ENDP</w:t>
      </w:r>
    </w:p>
    <w:p w14:paraId="48D7DB8A" w14:textId="77777777" w:rsidR="00733A37" w:rsidRPr="00733A37" w:rsidRDefault="00733A37" w:rsidP="00733A37"/>
    <w:p w14:paraId="28C1F3A9" w14:textId="3B740321" w:rsidR="00733A37" w:rsidRDefault="00733A37" w:rsidP="00733A37">
      <w:pPr>
        <w:rPr>
          <w:b/>
          <w:bCs/>
        </w:rPr>
      </w:pPr>
      <w:r w:rsidRPr="00733A37">
        <w:t xml:space="preserve">        END main</w:t>
      </w:r>
      <w:r>
        <w:br/>
      </w:r>
      <w:r>
        <w:br/>
      </w:r>
      <w:r>
        <w:br/>
      </w:r>
      <w:r w:rsidRPr="00733A37">
        <w:rPr>
          <w:b/>
          <w:bCs/>
        </w:rPr>
        <w:lastRenderedPageBreak/>
        <w:t>Output:</w:t>
      </w:r>
      <w:r>
        <w:br/>
      </w:r>
      <w:r w:rsidRPr="00733A37">
        <w:drawing>
          <wp:inline distT="0" distB="0" distL="0" distR="0" wp14:anchorId="6CA8D87C" wp14:editId="7541922E">
            <wp:extent cx="5943600" cy="3404235"/>
            <wp:effectExtent l="0" t="0" r="0" b="5715"/>
            <wp:docPr id="125082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2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FD7C" w14:textId="77777777" w:rsidR="00733A37" w:rsidRDefault="00733A37" w:rsidP="00733A37">
      <w:pPr>
        <w:rPr>
          <w:b/>
          <w:bCs/>
        </w:rPr>
      </w:pPr>
    </w:p>
    <w:p w14:paraId="2EA4A863" w14:textId="77777777" w:rsidR="00D256B5" w:rsidRPr="00D256B5" w:rsidRDefault="00733A37" w:rsidP="00D256B5">
      <w:pPr>
        <w:rPr>
          <w:ins w:id="0" w:author="Haseeb Tariq, ." w:date="2025-06-27T23:48:00Z"/>
          <w:color w:val="000000" w:themeColor="text1"/>
        </w:rPr>
      </w:pPr>
      <w:r>
        <w:rPr>
          <w:b/>
          <w:bCs/>
        </w:rPr>
        <w:t>Question 2:</w:t>
      </w:r>
      <w:r>
        <w:rPr>
          <w:b/>
          <w:bCs/>
        </w:rPr>
        <w:br/>
      </w:r>
      <w:ins w:id="1" w:author="Haseeb Tariq, ." w:date="2025-06-27T23:21:00Z" w16du:dateUtc="2025-06-28T06:21:00Z">
        <w:r w:rsidR="006261E0">
          <w:t>Code:</w:t>
        </w:r>
        <w:r w:rsidR="006261E0">
          <w:br/>
        </w:r>
      </w:ins>
      <w:ins w:id="2" w:author="Haseeb Tariq, ." w:date="2025-06-27T23:48:00Z">
        <w:r w:rsidR="00D256B5" w:rsidRPr="00D256B5">
          <w:rPr>
            <w:color w:val="000000" w:themeColor="text1"/>
          </w:rPr>
          <w:t>INCLUDE Irvine32.Inc</w:t>
        </w:r>
      </w:ins>
    </w:p>
    <w:p w14:paraId="7DDCBB66" w14:textId="77777777" w:rsidR="00D256B5" w:rsidRPr="00D256B5" w:rsidRDefault="00D256B5" w:rsidP="00D256B5">
      <w:pPr>
        <w:rPr>
          <w:ins w:id="3" w:author="Haseeb Tariq, ." w:date="2025-06-27T23:48:00Z"/>
          <w:color w:val="000000" w:themeColor="text1"/>
        </w:rPr>
      </w:pPr>
    </w:p>
    <w:p w14:paraId="180E254E" w14:textId="77777777" w:rsidR="00D256B5" w:rsidRPr="00D256B5" w:rsidRDefault="00D256B5" w:rsidP="00D256B5">
      <w:pPr>
        <w:rPr>
          <w:ins w:id="4" w:author="Haseeb Tariq, ." w:date="2025-06-27T23:48:00Z"/>
          <w:color w:val="000000" w:themeColor="text1"/>
        </w:rPr>
      </w:pPr>
      <w:ins w:id="5" w:author="Haseeb Tariq, ." w:date="2025-06-27T23:48:00Z">
        <w:r w:rsidRPr="00D256B5">
          <w:rPr>
            <w:color w:val="000000" w:themeColor="text1"/>
          </w:rPr>
          <w:t>.data</w:t>
        </w:r>
      </w:ins>
    </w:p>
    <w:p w14:paraId="71B9CE84" w14:textId="77777777" w:rsidR="00D256B5" w:rsidRPr="00D256B5" w:rsidRDefault="00D256B5" w:rsidP="00D256B5">
      <w:pPr>
        <w:rPr>
          <w:ins w:id="6" w:author="Haseeb Tariq, ." w:date="2025-06-27T23:48:00Z"/>
          <w:color w:val="000000" w:themeColor="text1"/>
        </w:rPr>
      </w:pPr>
    </w:p>
    <w:p w14:paraId="00348C1A" w14:textId="77777777" w:rsidR="00D256B5" w:rsidRPr="00D256B5" w:rsidRDefault="00D256B5" w:rsidP="00D256B5">
      <w:pPr>
        <w:rPr>
          <w:ins w:id="7" w:author="Haseeb Tariq, ." w:date="2025-06-27T23:48:00Z"/>
          <w:color w:val="000000" w:themeColor="text1"/>
        </w:rPr>
      </w:pPr>
      <w:proofErr w:type="spellStart"/>
      <w:proofErr w:type="gramStart"/>
      <w:ins w:id="8" w:author="Haseeb Tariq, ." w:date="2025-06-27T23:48:00Z">
        <w:r w:rsidRPr="00D256B5">
          <w:rPr>
            <w:color w:val="000000" w:themeColor="text1"/>
          </w:rPr>
          <w:t>productSerial</w:t>
        </w:r>
        <w:proofErr w:type="spellEnd"/>
        <w:r w:rsidRPr="00D256B5">
          <w:rPr>
            <w:color w:val="000000" w:themeColor="text1"/>
          </w:rPr>
          <w:t xml:space="preserve">  BYTE</w:t>
        </w:r>
        <w:proofErr w:type="gramEnd"/>
        <w:r w:rsidRPr="00D256B5">
          <w:rPr>
            <w:color w:val="000000" w:themeColor="text1"/>
          </w:rPr>
          <w:t xml:space="preserve"> 1, 2, 3, 4, 5</w:t>
        </w:r>
      </w:ins>
    </w:p>
    <w:p w14:paraId="7AEF7584" w14:textId="77777777" w:rsidR="00D256B5" w:rsidRPr="00D256B5" w:rsidRDefault="00D256B5" w:rsidP="00D256B5">
      <w:pPr>
        <w:rPr>
          <w:ins w:id="9" w:author="Haseeb Tariq, ." w:date="2025-06-27T23:48:00Z"/>
          <w:color w:val="000000" w:themeColor="text1"/>
        </w:rPr>
      </w:pPr>
      <w:proofErr w:type="spellStart"/>
      <w:ins w:id="10" w:author="Haseeb Tariq, ." w:date="2025-06-27T23:48:00Z">
        <w:r w:rsidRPr="00D256B5">
          <w:rPr>
            <w:color w:val="000000" w:themeColor="text1"/>
          </w:rPr>
          <w:t>defectiveProductlist</w:t>
        </w:r>
        <w:proofErr w:type="spellEnd"/>
        <w:r w:rsidRPr="00D256B5">
          <w:rPr>
            <w:color w:val="000000" w:themeColor="text1"/>
          </w:rPr>
          <w:t xml:space="preserve">   BYTE 2, 4, 5</w:t>
        </w:r>
      </w:ins>
    </w:p>
    <w:p w14:paraId="4F7C525F" w14:textId="77777777" w:rsidR="00D256B5" w:rsidRPr="00D256B5" w:rsidRDefault="00D256B5" w:rsidP="00D256B5">
      <w:pPr>
        <w:rPr>
          <w:ins w:id="11" w:author="Haseeb Tariq, ." w:date="2025-06-27T23:48:00Z"/>
          <w:color w:val="000000" w:themeColor="text1"/>
        </w:rPr>
      </w:pPr>
    </w:p>
    <w:p w14:paraId="6F70F3AE" w14:textId="77777777" w:rsidR="00D256B5" w:rsidRPr="00D256B5" w:rsidRDefault="00D256B5" w:rsidP="00D256B5">
      <w:pPr>
        <w:rPr>
          <w:ins w:id="12" w:author="Haseeb Tariq, ." w:date="2025-06-27T23:48:00Z"/>
          <w:color w:val="000000" w:themeColor="text1"/>
        </w:rPr>
      </w:pPr>
      <w:proofErr w:type="spellStart"/>
      <w:ins w:id="13" w:author="Haseeb Tariq, ." w:date="2025-06-27T23:48:00Z">
        <w:r w:rsidRPr="00D256B5">
          <w:rPr>
            <w:color w:val="000000" w:themeColor="text1"/>
          </w:rPr>
          <w:t>totalProducts</w:t>
        </w:r>
        <w:proofErr w:type="spellEnd"/>
        <w:r w:rsidRPr="00D256B5">
          <w:rPr>
            <w:color w:val="000000" w:themeColor="text1"/>
          </w:rPr>
          <w:t xml:space="preserve"> DWORD 5</w:t>
        </w:r>
      </w:ins>
    </w:p>
    <w:p w14:paraId="5B414D00" w14:textId="77777777" w:rsidR="00D256B5" w:rsidRPr="00D256B5" w:rsidRDefault="00D256B5" w:rsidP="00D256B5">
      <w:pPr>
        <w:rPr>
          <w:ins w:id="14" w:author="Haseeb Tariq, ." w:date="2025-06-27T23:48:00Z"/>
          <w:color w:val="000000" w:themeColor="text1"/>
        </w:rPr>
      </w:pPr>
      <w:proofErr w:type="spellStart"/>
      <w:ins w:id="15" w:author="Haseeb Tariq, ." w:date="2025-06-27T23:48:00Z">
        <w:r w:rsidRPr="00D256B5">
          <w:rPr>
            <w:color w:val="000000" w:themeColor="text1"/>
          </w:rPr>
          <w:t>totaldefectivesProducts</w:t>
        </w:r>
        <w:proofErr w:type="spellEnd"/>
        <w:r w:rsidRPr="00D256B5">
          <w:rPr>
            <w:color w:val="000000" w:themeColor="text1"/>
          </w:rPr>
          <w:t xml:space="preserve"> DWORD 3</w:t>
        </w:r>
      </w:ins>
    </w:p>
    <w:p w14:paraId="7333DD54" w14:textId="77777777" w:rsidR="00D256B5" w:rsidRPr="00D256B5" w:rsidRDefault="00D256B5" w:rsidP="00D256B5">
      <w:pPr>
        <w:rPr>
          <w:ins w:id="16" w:author="Haseeb Tariq, ." w:date="2025-06-27T23:48:00Z"/>
          <w:color w:val="000000" w:themeColor="text1"/>
        </w:rPr>
      </w:pPr>
      <w:proofErr w:type="spellStart"/>
      <w:proofErr w:type="gramStart"/>
      <w:ins w:id="17" w:author="Haseeb Tariq, ." w:date="2025-06-27T23:48:00Z">
        <w:r w:rsidRPr="00D256B5">
          <w:rPr>
            <w:color w:val="000000" w:themeColor="text1"/>
          </w:rPr>
          <w:t>defectivemsg</w:t>
        </w:r>
        <w:proofErr w:type="spellEnd"/>
        <w:r w:rsidRPr="00D256B5">
          <w:rPr>
            <w:color w:val="000000" w:themeColor="text1"/>
          </w:rPr>
          <w:t xml:space="preserve">  </w:t>
        </w:r>
        <w:proofErr w:type="spellStart"/>
        <w:r w:rsidRPr="00D256B5">
          <w:rPr>
            <w:color w:val="000000" w:themeColor="text1"/>
          </w:rPr>
          <w:t>BYTE</w:t>
        </w:r>
        <w:proofErr w:type="gramEnd"/>
        <w:r w:rsidRPr="00D256B5">
          <w:rPr>
            <w:color w:val="000000" w:themeColor="text1"/>
          </w:rPr>
          <w:t>"PRoduct</w:t>
        </w:r>
        <w:proofErr w:type="spellEnd"/>
        <w:r w:rsidRPr="00D256B5">
          <w:rPr>
            <w:color w:val="000000" w:themeColor="text1"/>
          </w:rPr>
          <w:t xml:space="preserve"> is defective: " ,0</w:t>
        </w:r>
      </w:ins>
    </w:p>
    <w:p w14:paraId="27BEC1AC" w14:textId="77777777" w:rsidR="00D256B5" w:rsidRPr="00D256B5" w:rsidRDefault="00D256B5" w:rsidP="00D256B5">
      <w:pPr>
        <w:rPr>
          <w:ins w:id="18" w:author="Haseeb Tariq, ." w:date="2025-06-27T23:48:00Z"/>
          <w:color w:val="000000" w:themeColor="text1"/>
        </w:rPr>
      </w:pPr>
      <w:proofErr w:type="spellStart"/>
      <w:ins w:id="19" w:author="Haseeb Tariq, ." w:date="2025-06-27T23:48:00Z">
        <w:r w:rsidRPr="00D256B5">
          <w:rPr>
            <w:color w:val="000000" w:themeColor="text1"/>
          </w:rPr>
          <w:t>productOkmsg</w:t>
        </w:r>
        <w:proofErr w:type="spellEnd"/>
        <w:r w:rsidRPr="00D256B5">
          <w:rPr>
            <w:color w:val="000000" w:themeColor="text1"/>
          </w:rPr>
          <w:t xml:space="preserve"> BYTE "Product is OK: ",0</w:t>
        </w:r>
      </w:ins>
    </w:p>
    <w:p w14:paraId="5C18BB86" w14:textId="77777777" w:rsidR="00D256B5" w:rsidRPr="00D256B5" w:rsidRDefault="00D256B5" w:rsidP="00D256B5">
      <w:pPr>
        <w:rPr>
          <w:ins w:id="20" w:author="Haseeb Tariq, ." w:date="2025-06-27T23:48:00Z"/>
          <w:color w:val="000000" w:themeColor="text1"/>
        </w:rPr>
      </w:pPr>
      <w:proofErr w:type="gramStart"/>
      <w:ins w:id="21" w:author="Haseeb Tariq, ." w:date="2025-06-27T23:48:00Z">
        <w:r w:rsidRPr="00D256B5">
          <w:rPr>
            <w:color w:val="000000" w:themeColor="text1"/>
          </w:rPr>
          <w:t>.code</w:t>
        </w:r>
        <w:proofErr w:type="gramEnd"/>
      </w:ins>
    </w:p>
    <w:p w14:paraId="3BDEEDEE" w14:textId="77777777" w:rsidR="00D256B5" w:rsidRPr="00D256B5" w:rsidRDefault="00D256B5" w:rsidP="00D256B5">
      <w:pPr>
        <w:rPr>
          <w:ins w:id="22" w:author="Haseeb Tariq, ." w:date="2025-06-27T23:48:00Z"/>
          <w:color w:val="000000" w:themeColor="text1"/>
        </w:rPr>
      </w:pPr>
    </w:p>
    <w:p w14:paraId="725A8CAA" w14:textId="77777777" w:rsidR="00D256B5" w:rsidRPr="00D256B5" w:rsidRDefault="00D256B5" w:rsidP="00D256B5">
      <w:pPr>
        <w:rPr>
          <w:ins w:id="23" w:author="Haseeb Tariq, ." w:date="2025-06-27T23:48:00Z"/>
          <w:color w:val="000000" w:themeColor="text1"/>
        </w:rPr>
      </w:pPr>
      <w:ins w:id="24" w:author="Haseeb Tariq, ." w:date="2025-06-27T23:48:00Z">
        <w:r w:rsidRPr="00D256B5">
          <w:rPr>
            <w:color w:val="000000" w:themeColor="text1"/>
          </w:rPr>
          <w:t>main PROC</w:t>
        </w:r>
      </w:ins>
    </w:p>
    <w:p w14:paraId="16D3415C" w14:textId="77777777" w:rsidR="00D256B5" w:rsidRPr="00D256B5" w:rsidRDefault="00D256B5" w:rsidP="00D256B5">
      <w:pPr>
        <w:rPr>
          <w:ins w:id="25" w:author="Haseeb Tariq, ." w:date="2025-06-27T23:48:00Z"/>
          <w:color w:val="000000" w:themeColor="text1"/>
        </w:rPr>
      </w:pPr>
      <w:ins w:id="26" w:author="Haseeb Tariq, ." w:date="2025-06-27T23:48:00Z">
        <w:r w:rsidRPr="00D256B5">
          <w:rPr>
            <w:color w:val="000000" w:themeColor="text1"/>
          </w:rPr>
          <w:t xml:space="preserve">    mov </w:t>
        </w:r>
        <w:proofErr w:type="spellStart"/>
        <w:r w:rsidRPr="00D256B5">
          <w:rPr>
            <w:color w:val="000000" w:themeColor="text1"/>
          </w:rPr>
          <w:t>ecx</w:t>
        </w:r>
        <w:proofErr w:type="spellEnd"/>
        <w:r w:rsidRPr="00D256B5">
          <w:rPr>
            <w:color w:val="000000" w:themeColor="text1"/>
          </w:rPr>
          <w:t xml:space="preserve">, </w:t>
        </w:r>
        <w:proofErr w:type="spellStart"/>
        <w:r w:rsidRPr="00D256B5">
          <w:rPr>
            <w:color w:val="000000" w:themeColor="text1"/>
          </w:rPr>
          <w:t>totalProducts</w:t>
        </w:r>
        <w:proofErr w:type="spellEnd"/>
      </w:ins>
    </w:p>
    <w:p w14:paraId="417F139B" w14:textId="77777777" w:rsidR="00D256B5" w:rsidRPr="00D256B5" w:rsidRDefault="00D256B5" w:rsidP="00D256B5">
      <w:pPr>
        <w:rPr>
          <w:ins w:id="27" w:author="Haseeb Tariq, ." w:date="2025-06-27T23:48:00Z"/>
          <w:color w:val="000000" w:themeColor="text1"/>
        </w:rPr>
      </w:pPr>
      <w:ins w:id="28" w:author="Haseeb Tariq, ." w:date="2025-06-27T23:48:00Z">
        <w:r w:rsidRPr="00D256B5">
          <w:rPr>
            <w:color w:val="000000" w:themeColor="text1"/>
          </w:rPr>
          <w:t xml:space="preserve">    mov 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  <w:r w:rsidRPr="00D256B5">
          <w:rPr>
            <w:color w:val="000000" w:themeColor="text1"/>
          </w:rPr>
          <w:t xml:space="preserve">, </w:t>
        </w:r>
        <w:proofErr w:type="gramStart"/>
        <w:r w:rsidRPr="00D256B5">
          <w:rPr>
            <w:color w:val="000000" w:themeColor="text1"/>
          </w:rPr>
          <w:t>0 ;</w:t>
        </w:r>
        <w:proofErr w:type="gramEnd"/>
        <w:r w:rsidRPr="00D256B5">
          <w:rPr>
            <w:color w:val="000000" w:themeColor="text1"/>
          </w:rPr>
          <w:t xml:space="preserve"> index for </w:t>
        </w:r>
        <w:proofErr w:type="spellStart"/>
        <w:r w:rsidRPr="00D256B5">
          <w:rPr>
            <w:color w:val="000000" w:themeColor="text1"/>
          </w:rPr>
          <w:t>productSerial</w:t>
        </w:r>
        <w:proofErr w:type="spellEnd"/>
      </w:ins>
    </w:p>
    <w:p w14:paraId="431FE917" w14:textId="77777777" w:rsidR="00D256B5" w:rsidRPr="00D256B5" w:rsidRDefault="00D256B5" w:rsidP="00D256B5">
      <w:pPr>
        <w:rPr>
          <w:ins w:id="29" w:author="Haseeb Tariq, ." w:date="2025-06-27T23:48:00Z"/>
          <w:color w:val="000000" w:themeColor="text1"/>
        </w:rPr>
      </w:pPr>
    </w:p>
    <w:p w14:paraId="3A3DF1A5" w14:textId="77777777" w:rsidR="00D256B5" w:rsidRPr="00D256B5" w:rsidRDefault="00D256B5" w:rsidP="00D256B5">
      <w:pPr>
        <w:rPr>
          <w:ins w:id="30" w:author="Haseeb Tariq, ." w:date="2025-06-27T23:48:00Z"/>
          <w:color w:val="000000" w:themeColor="text1"/>
        </w:rPr>
      </w:pPr>
      <w:proofErr w:type="spellStart"/>
      <w:ins w:id="31" w:author="Haseeb Tariq, ." w:date="2025-06-27T23:48:00Z">
        <w:r w:rsidRPr="00D256B5">
          <w:rPr>
            <w:color w:val="000000" w:themeColor="text1"/>
          </w:rPr>
          <w:t>product_loop</w:t>
        </w:r>
        <w:proofErr w:type="spellEnd"/>
        <w:r w:rsidRPr="00D256B5">
          <w:rPr>
            <w:color w:val="000000" w:themeColor="text1"/>
          </w:rPr>
          <w:t>:</w:t>
        </w:r>
      </w:ins>
    </w:p>
    <w:p w14:paraId="756C1C0F" w14:textId="77777777" w:rsidR="00D256B5" w:rsidRPr="00D256B5" w:rsidRDefault="00D256B5" w:rsidP="00D256B5">
      <w:pPr>
        <w:rPr>
          <w:ins w:id="32" w:author="Haseeb Tariq, ." w:date="2025-06-27T23:48:00Z"/>
          <w:color w:val="000000" w:themeColor="text1"/>
        </w:rPr>
      </w:pPr>
      <w:ins w:id="33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movzx</w:t>
        </w:r>
        <w:proofErr w:type="spellEnd"/>
        <w:r w:rsidRPr="00D256B5">
          <w:rPr>
            <w:color w:val="000000" w:themeColor="text1"/>
          </w:rPr>
          <w:t xml:space="preserve"> </w:t>
        </w:r>
        <w:proofErr w:type="spellStart"/>
        <w:r w:rsidRPr="00D256B5">
          <w:rPr>
            <w:color w:val="000000" w:themeColor="text1"/>
          </w:rPr>
          <w:t>eax</w:t>
        </w:r>
        <w:proofErr w:type="spellEnd"/>
        <w:r w:rsidRPr="00D256B5">
          <w:rPr>
            <w:color w:val="000000" w:themeColor="text1"/>
          </w:rPr>
          <w:t xml:space="preserve">, </w:t>
        </w:r>
        <w:proofErr w:type="spellStart"/>
        <w:r w:rsidRPr="00D256B5">
          <w:rPr>
            <w:color w:val="000000" w:themeColor="text1"/>
          </w:rPr>
          <w:t>productSerial</w:t>
        </w:r>
        <w:proofErr w:type="spellEnd"/>
        <w:r w:rsidRPr="00D256B5">
          <w:rPr>
            <w:color w:val="000000" w:themeColor="text1"/>
          </w:rPr>
          <w:t>[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  <w:r w:rsidRPr="00D256B5">
          <w:rPr>
            <w:color w:val="000000" w:themeColor="text1"/>
          </w:rPr>
          <w:t>]</w:t>
        </w:r>
      </w:ins>
    </w:p>
    <w:p w14:paraId="4F7D527A" w14:textId="77777777" w:rsidR="00D256B5" w:rsidRPr="00D256B5" w:rsidRDefault="00D256B5" w:rsidP="00D256B5">
      <w:pPr>
        <w:rPr>
          <w:ins w:id="34" w:author="Haseeb Tariq, ." w:date="2025-06-27T23:48:00Z"/>
          <w:color w:val="000000" w:themeColor="text1"/>
        </w:rPr>
      </w:pPr>
      <w:ins w:id="35" w:author="Haseeb Tariq, ." w:date="2025-06-27T23:48:00Z">
        <w:r w:rsidRPr="00D256B5">
          <w:rPr>
            <w:color w:val="000000" w:themeColor="text1"/>
          </w:rPr>
          <w:t xml:space="preserve">    push </w:t>
        </w:r>
        <w:proofErr w:type="spellStart"/>
        <w:r w:rsidRPr="00D256B5">
          <w:rPr>
            <w:color w:val="000000" w:themeColor="text1"/>
          </w:rPr>
          <w:t>eax</w:t>
        </w:r>
        <w:proofErr w:type="spellEnd"/>
        <w:r w:rsidRPr="00D256B5">
          <w:rPr>
            <w:color w:val="000000" w:themeColor="text1"/>
          </w:rPr>
          <w:t xml:space="preserve">          </w:t>
        </w:r>
      </w:ins>
    </w:p>
    <w:p w14:paraId="15D1E2DF" w14:textId="77777777" w:rsidR="00D256B5" w:rsidRPr="00D256B5" w:rsidRDefault="00D256B5" w:rsidP="00D256B5">
      <w:pPr>
        <w:rPr>
          <w:ins w:id="36" w:author="Haseeb Tariq, ." w:date="2025-06-27T23:48:00Z"/>
          <w:color w:val="000000" w:themeColor="text1"/>
        </w:rPr>
      </w:pPr>
      <w:ins w:id="37" w:author="Haseeb Tariq, ." w:date="2025-06-27T23:48:00Z">
        <w:r w:rsidRPr="00D256B5">
          <w:rPr>
            <w:color w:val="000000" w:themeColor="text1"/>
          </w:rPr>
          <w:t xml:space="preserve">    call </w:t>
        </w:r>
        <w:proofErr w:type="spellStart"/>
        <w:r w:rsidRPr="00D256B5">
          <w:rPr>
            <w:color w:val="000000" w:themeColor="text1"/>
          </w:rPr>
          <w:t>checkProductDefective</w:t>
        </w:r>
        <w:proofErr w:type="spellEnd"/>
      </w:ins>
    </w:p>
    <w:p w14:paraId="2FF9429B" w14:textId="77777777" w:rsidR="00D256B5" w:rsidRPr="00D256B5" w:rsidRDefault="00D256B5" w:rsidP="00D256B5">
      <w:pPr>
        <w:rPr>
          <w:ins w:id="38" w:author="Haseeb Tariq, ." w:date="2025-06-27T23:48:00Z"/>
          <w:color w:val="000000" w:themeColor="text1"/>
        </w:rPr>
      </w:pPr>
      <w:ins w:id="39" w:author="Haseeb Tariq, ." w:date="2025-06-27T23:48:00Z">
        <w:r w:rsidRPr="00D256B5">
          <w:rPr>
            <w:color w:val="000000" w:themeColor="text1"/>
          </w:rPr>
          <w:t xml:space="preserve">    pop </w:t>
        </w:r>
        <w:proofErr w:type="spellStart"/>
        <w:r w:rsidRPr="00D256B5">
          <w:rPr>
            <w:color w:val="000000" w:themeColor="text1"/>
          </w:rPr>
          <w:t>eax</w:t>
        </w:r>
        <w:proofErr w:type="spellEnd"/>
        <w:r w:rsidRPr="00D256B5">
          <w:rPr>
            <w:color w:val="000000" w:themeColor="text1"/>
          </w:rPr>
          <w:t xml:space="preserve">     </w:t>
        </w:r>
      </w:ins>
    </w:p>
    <w:p w14:paraId="087CF3A0" w14:textId="77777777" w:rsidR="00D256B5" w:rsidRPr="00D256B5" w:rsidRDefault="00D256B5" w:rsidP="00D256B5">
      <w:pPr>
        <w:rPr>
          <w:ins w:id="40" w:author="Haseeb Tariq, ." w:date="2025-06-27T23:48:00Z"/>
          <w:color w:val="000000" w:themeColor="text1"/>
        </w:rPr>
      </w:pPr>
    </w:p>
    <w:p w14:paraId="3C9B0742" w14:textId="77777777" w:rsidR="00D256B5" w:rsidRPr="00D256B5" w:rsidRDefault="00D256B5" w:rsidP="00D256B5">
      <w:pPr>
        <w:rPr>
          <w:ins w:id="41" w:author="Haseeb Tariq, ." w:date="2025-06-27T23:48:00Z"/>
          <w:color w:val="000000" w:themeColor="text1"/>
        </w:rPr>
      </w:pPr>
      <w:ins w:id="42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cmp</w:t>
        </w:r>
        <w:proofErr w:type="spellEnd"/>
        <w:r w:rsidRPr="00D256B5">
          <w:rPr>
            <w:color w:val="000000" w:themeColor="text1"/>
          </w:rPr>
          <w:t xml:space="preserve"> bl, 1</w:t>
        </w:r>
      </w:ins>
    </w:p>
    <w:p w14:paraId="2272496B" w14:textId="77777777" w:rsidR="00D256B5" w:rsidRPr="00D256B5" w:rsidRDefault="00D256B5" w:rsidP="00D256B5">
      <w:pPr>
        <w:rPr>
          <w:ins w:id="43" w:author="Haseeb Tariq, ." w:date="2025-06-27T23:48:00Z"/>
          <w:color w:val="000000" w:themeColor="text1"/>
        </w:rPr>
      </w:pPr>
      <w:ins w:id="44" w:author="Haseeb Tariq, ." w:date="2025-06-27T23:48:00Z">
        <w:r w:rsidRPr="00D256B5">
          <w:rPr>
            <w:color w:val="000000" w:themeColor="text1"/>
          </w:rPr>
          <w:t xml:space="preserve">    je </w:t>
        </w:r>
        <w:proofErr w:type="spellStart"/>
        <w:r w:rsidRPr="00D256B5">
          <w:rPr>
            <w:color w:val="000000" w:themeColor="text1"/>
          </w:rPr>
          <w:t>isProductDefective</w:t>
        </w:r>
        <w:proofErr w:type="spellEnd"/>
      </w:ins>
    </w:p>
    <w:p w14:paraId="15774A91" w14:textId="77777777" w:rsidR="00D256B5" w:rsidRPr="00D256B5" w:rsidRDefault="00D256B5" w:rsidP="00D256B5">
      <w:pPr>
        <w:rPr>
          <w:ins w:id="45" w:author="Haseeb Tariq, ." w:date="2025-06-27T23:48:00Z"/>
          <w:color w:val="000000" w:themeColor="text1"/>
        </w:rPr>
      </w:pPr>
    </w:p>
    <w:p w14:paraId="1C745519" w14:textId="77777777" w:rsidR="00D256B5" w:rsidRPr="00D256B5" w:rsidRDefault="00D256B5" w:rsidP="00D256B5">
      <w:pPr>
        <w:rPr>
          <w:ins w:id="46" w:author="Haseeb Tariq, ." w:date="2025-06-27T23:48:00Z"/>
          <w:color w:val="000000" w:themeColor="text1"/>
        </w:rPr>
      </w:pPr>
      <w:ins w:id="47" w:author="Haseeb Tariq, ." w:date="2025-06-27T23:48:00Z">
        <w:r w:rsidRPr="00D256B5">
          <w:rPr>
            <w:color w:val="000000" w:themeColor="text1"/>
          </w:rPr>
          <w:t xml:space="preserve">    </w:t>
        </w:r>
      </w:ins>
    </w:p>
    <w:p w14:paraId="35F1714E" w14:textId="77777777" w:rsidR="00D256B5" w:rsidRPr="00D256B5" w:rsidRDefault="00D256B5" w:rsidP="00D256B5">
      <w:pPr>
        <w:rPr>
          <w:ins w:id="48" w:author="Haseeb Tariq, ." w:date="2025-06-27T23:48:00Z"/>
          <w:color w:val="000000" w:themeColor="text1"/>
        </w:rPr>
      </w:pPr>
      <w:ins w:id="49" w:author="Haseeb Tariq, ." w:date="2025-06-27T23:48:00Z">
        <w:r w:rsidRPr="00D256B5">
          <w:rPr>
            <w:color w:val="000000" w:themeColor="text1"/>
          </w:rPr>
          <w:t xml:space="preserve">    mov </w:t>
        </w:r>
        <w:proofErr w:type="spellStart"/>
        <w:r w:rsidRPr="00D256B5">
          <w:rPr>
            <w:color w:val="000000" w:themeColor="text1"/>
          </w:rPr>
          <w:t>edx</w:t>
        </w:r>
        <w:proofErr w:type="spellEnd"/>
        <w:r w:rsidRPr="00D256B5">
          <w:rPr>
            <w:color w:val="000000" w:themeColor="text1"/>
          </w:rPr>
          <w:t xml:space="preserve">, OFFSET </w:t>
        </w:r>
        <w:proofErr w:type="spellStart"/>
        <w:r w:rsidRPr="00D256B5">
          <w:rPr>
            <w:color w:val="000000" w:themeColor="text1"/>
          </w:rPr>
          <w:t>ProductOKmsg</w:t>
        </w:r>
        <w:proofErr w:type="spellEnd"/>
      </w:ins>
    </w:p>
    <w:p w14:paraId="0A949348" w14:textId="77777777" w:rsidR="00D256B5" w:rsidRPr="00D256B5" w:rsidRDefault="00D256B5" w:rsidP="00D256B5">
      <w:pPr>
        <w:rPr>
          <w:ins w:id="50" w:author="Haseeb Tariq, ." w:date="2025-06-27T23:48:00Z"/>
          <w:color w:val="000000" w:themeColor="text1"/>
        </w:rPr>
      </w:pPr>
      <w:ins w:id="51" w:author="Haseeb Tariq, ." w:date="2025-06-27T23:48:00Z">
        <w:r w:rsidRPr="00D256B5">
          <w:rPr>
            <w:color w:val="000000" w:themeColor="text1"/>
          </w:rPr>
          <w:t xml:space="preserve">    call </w:t>
        </w:r>
        <w:proofErr w:type="spellStart"/>
        <w:r w:rsidRPr="00D256B5">
          <w:rPr>
            <w:color w:val="000000" w:themeColor="text1"/>
          </w:rPr>
          <w:t>WriteString</w:t>
        </w:r>
        <w:proofErr w:type="spellEnd"/>
      </w:ins>
    </w:p>
    <w:p w14:paraId="00E2F1C0" w14:textId="77777777" w:rsidR="00D256B5" w:rsidRPr="00D256B5" w:rsidRDefault="00D256B5" w:rsidP="00D256B5">
      <w:pPr>
        <w:rPr>
          <w:ins w:id="52" w:author="Haseeb Tariq, ." w:date="2025-06-27T23:48:00Z"/>
          <w:color w:val="000000" w:themeColor="text1"/>
        </w:rPr>
      </w:pPr>
      <w:ins w:id="53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movzx</w:t>
        </w:r>
        <w:proofErr w:type="spellEnd"/>
        <w:r w:rsidRPr="00D256B5">
          <w:rPr>
            <w:color w:val="000000" w:themeColor="text1"/>
          </w:rPr>
          <w:t xml:space="preserve"> </w:t>
        </w:r>
        <w:proofErr w:type="spellStart"/>
        <w:r w:rsidRPr="00D256B5">
          <w:rPr>
            <w:color w:val="000000" w:themeColor="text1"/>
          </w:rPr>
          <w:t>eax</w:t>
        </w:r>
        <w:proofErr w:type="spellEnd"/>
        <w:r w:rsidRPr="00D256B5">
          <w:rPr>
            <w:color w:val="000000" w:themeColor="text1"/>
          </w:rPr>
          <w:t xml:space="preserve">, </w:t>
        </w:r>
        <w:proofErr w:type="spellStart"/>
        <w:r w:rsidRPr="00D256B5">
          <w:rPr>
            <w:color w:val="000000" w:themeColor="text1"/>
          </w:rPr>
          <w:t>productSerial</w:t>
        </w:r>
        <w:proofErr w:type="spellEnd"/>
        <w:r w:rsidRPr="00D256B5">
          <w:rPr>
            <w:color w:val="000000" w:themeColor="text1"/>
          </w:rPr>
          <w:t>[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  <w:r w:rsidRPr="00D256B5">
          <w:rPr>
            <w:color w:val="000000" w:themeColor="text1"/>
          </w:rPr>
          <w:t>]</w:t>
        </w:r>
      </w:ins>
    </w:p>
    <w:p w14:paraId="1D60F5E5" w14:textId="77777777" w:rsidR="00D256B5" w:rsidRPr="00D256B5" w:rsidRDefault="00D256B5" w:rsidP="00D256B5">
      <w:pPr>
        <w:rPr>
          <w:ins w:id="54" w:author="Haseeb Tariq, ." w:date="2025-06-27T23:48:00Z"/>
          <w:color w:val="000000" w:themeColor="text1"/>
        </w:rPr>
      </w:pPr>
      <w:ins w:id="55" w:author="Haseeb Tariq, ." w:date="2025-06-27T23:48:00Z">
        <w:r w:rsidRPr="00D256B5">
          <w:rPr>
            <w:color w:val="000000" w:themeColor="text1"/>
          </w:rPr>
          <w:t xml:space="preserve">    call </w:t>
        </w:r>
        <w:proofErr w:type="spellStart"/>
        <w:r w:rsidRPr="00D256B5">
          <w:rPr>
            <w:color w:val="000000" w:themeColor="text1"/>
          </w:rPr>
          <w:t>WriteInt</w:t>
        </w:r>
        <w:proofErr w:type="spellEnd"/>
      </w:ins>
    </w:p>
    <w:p w14:paraId="2BC60CF0" w14:textId="77777777" w:rsidR="00D256B5" w:rsidRPr="00D256B5" w:rsidRDefault="00D256B5" w:rsidP="00D256B5">
      <w:pPr>
        <w:rPr>
          <w:ins w:id="56" w:author="Haseeb Tariq, ." w:date="2025-06-27T23:48:00Z"/>
          <w:color w:val="000000" w:themeColor="text1"/>
        </w:rPr>
      </w:pPr>
      <w:ins w:id="57" w:author="Haseeb Tariq, ." w:date="2025-06-27T23:48:00Z">
        <w:r w:rsidRPr="00D256B5">
          <w:rPr>
            <w:color w:val="000000" w:themeColor="text1"/>
          </w:rPr>
          <w:t xml:space="preserve">    call Crlf</w:t>
        </w:r>
      </w:ins>
    </w:p>
    <w:p w14:paraId="67EB21BF" w14:textId="77777777" w:rsidR="00D256B5" w:rsidRPr="00D256B5" w:rsidRDefault="00D256B5" w:rsidP="00D256B5">
      <w:pPr>
        <w:rPr>
          <w:ins w:id="58" w:author="Haseeb Tariq, ." w:date="2025-06-27T23:48:00Z"/>
          <w:color w:val="000000" w:themeColor="text1"/>
        </w:rPr>
      </w:pPr>
      <w:ins w:id="59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jmp</w:t>
        </w:r>
        <w:proofErr w:type="spellEnd"/>
        <w:r w:rsidRPr="00D256B5">
          <w:rPr>
            <w:color w:val="000000" w:themeColor="text1"/>
          </w:rPr>
          <w:t xml:space="preserve"> </w:t>
        </w:r>
        <w:proofErr w:type="spellStart"/>
        <w:r w:rsidRPr="00D256B5">
          <w:rPr>
            <w:color w:val="000000" w:themeColor="text1"/>
          </w:rPr>
          <w:t>next_item</w:t>
        </w:r>
        <w:proofErr w:type="spellEnd"/>
      </w:ins>
    </w:p>
    <w:p w14:paraId="427A9AAE" w14:textId="77777777" w:rsidR="00D256B5" w:rsidRPr="00D256B5" w:rsidRDefault="00D256B5" w:rsidP="00D256B5">
      <w:pPr>
        <w:rPr>
          <w:ins w:id="60" w:author="Haseeb Tariq, ." w:date="2025-06-27T23:48:00Z"/>
          <w:color w:val="000000" w:themeColor="text1"/>
        </w:rPr>
      </w:pPr>
    </w:p>
    <w:p w14:paraId="748CD1C9" w14:textId="77777777" w:rsidR="00D256B5" w:rsidRPr="00D256B5" w:rsidRDefault="00D256B5" w:rsidP="00D256B5">
      <w:pPr>
        <w:rPr>
          <w:ins w:id="61" w:author="Haseeb Tariq, ." w:date="2025-06-27T23:48:00Z"/>
          <w:color w:val="000000" w:themeColor="text1"/>
        </w:rPr>
      </w:pPr>
      <w:ins w:id="62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isProductDefective</w:t>
        </w:r>
        <w:proofErr w:type="spellEnd"/>
        <w:r w:rsidRPr="00D256B5">
          <w:rPr>
            <w:color w:val="000000" w:themeColor="text1"/>
          </w:rPr>
          <w:t>:</w:t>
        </w:r>
      </w:ins>
    </w:p>
    <w:p w14:paraId="5958FE49" w14:textId="77777777" w:rsidR="00D256B5" w:rsidRPr="00D256B5" w:rsidRDefault="00D256B5" w:rsidP="00D256B5">
      <w:pPr>
        <w:rPr>
          <w:ins w:id="63" w:author="Haseeb Tariq, ." w:date="2025-06-27T23:48:00Z"/>
          <w:color w:val="000000" w:themeColor="text1"/>
        </w:rPr>
      </w:pPr>
      <w:ins w:id="64" w:author="Haseeb Tariq, ." w:date="2025-06-27T23:48:00Z">
        <w:r w:rsidRPr="00D256B5">
          <w:rPr>
            <w:color w:val="000000" w:themeColor="text1"/>
          </w:rPr>
          <w:t xml:space="preserve">    mov </w:t>
        </w:r>
        <w:proofErr w:type="spellStart"/>
        <w:r w:rsidRPr="00D256B5">
          <w:rPr>
            <w:color w:val="000000" w:themeColor="text1"/>
          </w:rPr>
          <w:t>edx</w:t>
        </w:r>
        <w:proofErr w:type="spellEnd"/>
        <w:r w:rsidRPr="00D256B5">
          <w:rPr>
            <w:color w:val="000000" w:themeColor="text1"/>
          </w:rPr>
          <w:t xml:space="preserve">, OFFSET </w:t>
        </w:r>
        <w:proofErr w:type="spellStart"/>
        <w:r w:rsidRPr="00D256B5">
          <w:rPr>
            <w:color w:val="000000" w:themeColor="text1"/>
          </w:rPr>
          <w:t>defectivemsg</w:t>
        </w:r>
        <w:proofErr w:type="spellEnd"/>
      </w:ins>
    </w:p>
    <w:p w14:paraId="46201082" w14:textId="77777777" w:rsidR="00D256B5" w:rsidRPr="00D256B5" w:rsidRDefault="00D256B5" w:rsidP="00D256B5">
      <w:pPr>
        <w:rPr>
          <w:ins w:id="65" w:author="Haseeb Tariq, ." w:date="2025-06-27T23:48:00Z"/>
          <w:color w:val="000000" w:themeColor="text1"/>
        </w:rPr>
      </w:pPr>
      <w:ins w:id="66" w:author="Haseeb Tariq, ." w:date="2025-06-27T23:48:00Z">
        <w:r w:rsidRPr="00D256B5">
          <w:rPr>
            <w:color w:val="000000" w:themeColor="text1"/>
          </w:rPr>
          <w:t xml:space="preserve">    call </w:t>
        </w:r>
        <w:proofErr w:type="spellStart"/>
        <w:r w:rsidRPr="00D256B5">
          <w:rPr>
            <w:color w:val="000000" w:themeColor="text1"/>
          </w:rPr>
          <w:t>WriteString</w:t>
        </w:r>
        <w:proofErr w:type="spellEnd"/>
      </w:ins>
    </w:p>
    <w:p w14:paraId="57262AD5" w14:textId="77777777" w:rsidR="00D256B5" w:rsidRPr="00D256B5" w:rsidRDefault="00D256B5" w:rsidP="00D256B5">
      <w:pPr>
        <w:rPr>
          <w:ins w:id="67" w:author="Haseeb Tariq, ." w:date="2025-06-27T23:48:00Z"/>
          <w:color w:val="000000" w:themeColor="text1"/>
        </w:rPr>
      </w:pPr>
      <w:ins w:id="68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movzx</w:t>
        </w:r>
        <w:proofErr w:type="spellEnd"/>
        <w:r w:rsidRPr="00D256B5">
          <w:rPr>
            <w:color w:val="000000" w:themeColor="text1"/>
          </w:rPr>
          <w:t xml:space="preserve"> </w:t>
        </w:r>
        <w:proofErr w:type="spellStart"/>
        <w:r w:rsidRPr="00D256B5">
          <w:rPr>
            <w:color w:val="000000" w:themeColor="text1"/>
          </w:rPr>
          <w:t>eax</w:t>
        </w:r>
        <w:proofErr w:type="spellEnd"/>
        <w:r w:rsidRPr="00D256B5">
          <w:rPr>
            <w:color w:val="000000" w:themeColor="text1"/>
          </w:rPr>
          <w:t xml:space="preserve">, </w:t>
        </w:r>
        <w:proofErr w:type="spellStart"/>
        <w:r w:rsidRPr="00D256B5">
          <w:rPr>
            <w:color w:val="000000" w:themeColor="text1"/>
          </w:rPr>
          <w:t>productSerial</w:t>
        </w:r>
        <w:proofErr w:type="spellEnd"/>
        <w:r w:rsidRPr="00D256B5">
          <w:rPr>
            <w:color w:val="000000" w:themeColor="text1"/>
          </w:rPr>
          <w:t>[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  <w:r w:rsidRPr="00D256B5">
          <w:rPr>
            <w:color w:val="000000" w:themeColor="text1"/>
          </w:rPr>
          <w:t>]</w:t>
        </w:r>
      </w:ins>
    </w:p>
    <w:p w14:paraId="6E4624E3" w14:textId="77777777" w:rsidR="00D256B5" w:rsidRPr="00D256B5" w:rsidRDefault="00D256B5" w:rsidP="00D256B5">
      <w:pPr>
        <w:rPr>
          <w:ins w:id="69" w:author="Haseeb Tariq, ." w:date="2025-06-27T23:48:00Z"/>
          <w:color w:val="000000" w:themeColor="text1"/>
        </w:rPr>
      </w:pPr>
      <w:ins w:id="70" w:author="Haseeb Tariq, ." w:date="2025-06-27T23:48:00Z">
        <w:r w:rsidRPr="00D256B5">
          <w:rPr>
            <w:color w:val="000000" w:themeColor="text1"/>
          </w:rPr>
          <w:lastRenderedPageBreak/>
          <w:t xml:space="preserve">    call </w:t>
        </w:r>
        <w:proofErr w:type="spellStart"/>
        <w:r w:rsidRPr="00D256B5">
          <w:rPr>
            <w:color w:val="000000" w:themeColor="text1"/>
          </w:rPr>
          <w:t>WriteInt</w:t>
        </w:r>
        <w:proofErr w:type="spellEnd"/>
      </w:ins>
    </w:p>
    <w:p w14:paraId="14020DCE" w14:textId="77777777" w:rsidR="00D256B5" w:rsidRPr="00D256B5" w:rsidRDefault="00D256B5" w:rsidP="00D256B5">
      <w:pPr>
        <w:rPr>
          <w:ins w:id="71" w:author="Haseeb Tariq, ." w:date="2025-06-27T23:48:00Z"/>
          <w:color w:val="000000" w:themeColor="text1"/>
        </w:rPr>
      </w:pPr>
      <w:ins w:id="72" w:author="Haseeb Tariq, ." w:date="2025-06-27T23:48:00Z">
        <w:r w:rsidRPr="00D256B5">
          <w:rPr>
            <w:color w:val="000000" w:themeColor="text1"/>
          </w:rPr>
          <w:t xml:space="preserve">    call Crlf</w:t>
        </w:r>
      </w:ins>
    </w:p>
    <w:p w14:paraId="2DD85CB2" w14:textId="77777777" w:rsidR="00D256B5" w:rsidRPr="00D256B5" w:rsidRDefault="00D256B5" w:rsidP="00D256B5">
      <w:pPr>
        <w:rPr>
          <w:ins w:id="73" w:author="Haseeb Tariq, ." w:date="2025-06-27T23:48:00Z"/>
          <w:color w:val="000000" w:themeColor="text1"/>
        </w:rPr>
      </w:pPr>
    </w:p>
    <w:p w14:paraId="6068EFBB" w14:textId="77777777" w:rsidR="00D256B5" w:rsidRPr="00D256B5" w:rsidRDefault="00D256B5" w:rsidP="00D256B5">
      <w:pPr>
        <w:rPr>
          <w:ins w:id="74" w:author="Haseeb Tariq, ." w:date="2025-06-27T23:48:00Z"/>
          <w:color w:val="000000" w:themeColor="text1"/>
        </w:rPr>
      </w:pPr>
    </w:p>
    <w:p w14:paraId="34C1B552" w14:textId="77777777" w:rsidR="00D256B5" w:rsidRPr="00D256B5" w:rsidRDefault="00D256B5" w:rsidP="00D256B5">
      <w:pPr>
        <w:rPr>
          <w:ins w:id="75" w:author="Haseeb Tariq, ." w:date="2025-06-27T23:48:00Z"/>
          <w:color w:val="000000" w:themeColor="text1"/>
        </w:rPr>
      </w:pPr>
      <w:ins w:id="76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next_item</w:t>
        </w:r>
        <w:proofErr w:type="spellEnd"/>
        <w:r w:rsidRPr="00D256B5">
          <w:rPr>
            <w:color w:val="000000" w:themeColor="text1"/>
          </w:rPr>
          <w:t>:</w:t>
        </w:r>
      </w:ins>
    </w:p>
    <w:p w14:paraId="0655E335" w14:textId="77777777" w:rsidR="00D256B5" w:rsidRPr="00D256B5" w:rsidRDefault="00D256B5" w:rsidP="00D256B5">
      <w:pPr>
        <w:rPr>
          <w:ins w:id="77" w:author="Haseeb Tariq, ." w:date="2025-06-27T23:48:00Z"/>
          <w:color w:val="000000" w:themeColor="text1"/>
        </w:rPr>
      </w:pPr>
      <w:ins w:id="78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inc</w:t>
        </w:r>
        <w:proofErr w:type="spellEnd"/>
        <w:r w:rsidRPr="00D256B5">
          <w:rPr>
            <w:color w:val="000000" w:themeColor="text1"/>
          </w:rPr>
          <w:t xml:space="preserve"> 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</w:ins>
    </w:p>
    <w:p w14:paraId="27FA289E" w14:textId="77777777" w:rsidR="00D256B5" w:rsidRPr="00D256B5" w:rsidRDefault="00D256B5" w:rsidP="00D256B5">
      <w:pPr>
        <w:rPr>
          <w:ins w:id="79" w:author="Haseeb Tariq, ." w:date="2025-06-27T23:48:00Z"/>
          <w:color w:val="000000" w:themeColor="text1"/>
        </w:rPr>
      </w:pPr>
      <w:ins w:id="80" w:author="Haseeb Tariq, ." w:date="2025-06-27T23:48:00Z">
        <w:r w:rsidRPr="00D256B5">
          <w:rPr>
            <w:color w:val="000000" w:themeColor="text1"/>
          </w:rPr>
          <w:t xml:space="preserve">    loop </w:t>
        </w:r>
        <w:proofErr w:type="spellStart"/>
        <w:r w:rsidRPr="00D256B5">
          <w:rPr>
            <w:color w:val="000000" w:themeColor="text1"/>
          </w:rPr>
          <w:t>product_loop</w:t>
        </w:r>
        <w:proofErr w:type="spellEnd"/>
      </w:ins>
    </w:p>
    <w:p w14:paraId="42F5105D" w14:textId="77777777" w:rsidR="00D256B5" w:rsidRPr="00D256B5" w:rsidRDefault="00D256B5" w:rsidP="00D256B5">
      <w:pPr>
        <w:rPr>
          <w:ins w:id="81" w:author="Haseeb Tariq, ." w:date="2025-06-27T23:48:00Z"/>
          <w:color w:val="000000" w:themeColor="text1"/>
        </w:rPr>
      </w:pPr>
    </w:p>
    <w:p w14:paraId="4E8186E4" w14:textId="77777777" w:rsidR="00D256B5" w:rsidRPr="00D256B5" w:rsidRDefault="00D256B5" w:rsidP="00D256B5">
      <w:pPr>
        <w:rPr>
          <w:ins w:id="82" w:author="Haseeb Tariq, ." w:date="2025-06-27T23:48:00Z"/>
          <w:color w:val="000000" w:themeColor="text1"/>
        </w:rPr>
      </w:pPr>
      <w:ins w:id="83" w:author="Haseeb Tariq, ." w:date="2025-06-27T23:48:00Z">
        <w:r w:rsidRPr="00D256B5">
          <w:rPr>
            <w:color w:val="000000" w:themeColor="text1"/>
          </w:rPr>
          <w:t xml:space="preserve">    exit</w:t>
        </w:r>
      </w:ins>
    </w:p>
    <w:p w14:paraId="5A20C121" w14:textId="77777777" w:rsidR="00D256B5" w:rsidRPr="00D256B5" w:rsidRDefault="00D256B5" w:rsidP="00D256B5">
      <w:pPr>
        <w:rPr>
          <w:ins w:id="84" w:author="Haseeb Tariq, ." w:date="2025-06-27T23:48:00Z"/>
          <w:color w:val="000000" w:themeColor="text1"/>
        </w:rPr>
      </w:pPr>
      <w:ins w:id="85" w:author="Haseeb Tariq, ." w:date="2025-06-27T23:48:00Z">
        <w:r w:rsidRPr="00D256B5">
          <w:rPr>
            <w:color w:val="000000" w:themeColor="text1"/>
          </w:rPr>
          <w:t>main ENDP</w:t>
        </w:r>
      </w:ins>
    </w:p>
    <w:p w14:paraId="359DE2D6" w14:textId="77777777" w:rsidR="00D256B5" w:rsidRPr="00D256B5" w:rsidRDefault="00D256B5" w:rsidP="00D256B5">
      <w:pPr>
        <w:rPr>
          <w:ins w:id="86" w:author="Haseeb Tariq, ." w:date="2025-06-27T23:48:00Z"/>
          <w:color w:val="000000" w:themeColor="text1"/>
        </w:rPr>
      </w:pPr>
    </w:p>
    <w:p w14:paraId="0513E90A" w14:textId="77777777" w:rsidR="00D256B5" w:rsidRPr="00D256B5" w:rsidRDefault="00D256B5" w:rsidP="00D256B5">
      <w:pPr>
        <w:rPr>
          <w:ins w:id="87" w:author="Haseeb Tariq, ." w:date="2025-06-27T23:48:00Z"/>
          <w:color w:val="000000" w:themeColor="text1"/>
        </w:rPr>
      </w:pPr>
    </w:p>
    <w:p w14:paraId="67DFC812" w14:textId="77777777" w:rsidR="00D256B5" w:rsidRPr="00D256B5" w:rsidRDefault="00D256B5" w:rsidP="00D256B5">
      <w:pPr>
        <w:rPr>
          <w:ins w:id="88" w:author="Haseeb Tariq, ." w:date="2025-06-27T23:48:00Z"/>
          <w:color w:val="000000" w:themeColor="text1"/>
        </w:rPr>
      </w:pPr>
    </w:p>
    <w:p w14:paraId="0F0B5786" w14:textId="77777777" w:rsidR="00D256B5" w:rsidRPr="00D256B5" w:rsidRDefault="00D256B5" w:rsidP="00D256B5">
      <w:pPr>
        <w:rPr>
          <w:ins w:id="89" w:author="Haseeb Tariq, ." w:date="2025-06-27T23:48:00Z"/>
          <w:color w:val="000000" w:themeColor="text1"/>
        </w:rPr>
      </w:pPr>
      <w:proofErr w:type="spellStart"/>
      <w:ins w:id="90" w:author="Haseeb Tariq, ." w:date="2025-06-27T23:48:00Z">
        <w:r w:rsidRPr="00D256B5">
          <w:rPr>
            <w:color w:val="000000" w:themeColor="text1"/>
          </w:rPr>
          <w:t>checkProductDefective</w:t>
        </w:r>
        <w:proofErr w:type="spellEnd"/>
        <w:r w:rsidRPr="00D256B5">
          <w:rPr>
            <w:color w:val="000000" w:themeColor="text1"/>
          </w:rPr>
          <w:t xml:space="preserve"> PROC</w:t>
        </w:r>
      </w:ins>
    </w:p>
    <w:p w14:paraId="41296242" w14:textId="77777777" w:rsidR="00D256B5" w:rsidRPr="00D256B5" w:rsidRDefault="00D256B5" w:rsidP="00D256B5">
      <w:pPr>
        <w:rPr>
          <w:ins w:id="91" w:author="Haseeb Tariq, ." w:date="2025-06-27T23:48:00Z"/>
          <w:color w:val="000000" w:themeColor="text1"/>
        </w:rPr>
      </w:pPr>
      <w:ins w:id="92" w:author="Haseeb Tariq, ." w:date="2025-06-27T23:48:00Z">
        <w:r w:rsidRPr="00D256B5">
          <w:rPr>
            <w:color w:val="000000" w:themeColor="text1"/>
          </w:rPr>
          <w:t xml:space="preserve">    push </w:t>
        </w:r>
        <w:proofErr w:type="spellStart"/>
        <w:r w:rsidRPr="00D256B5">
          <w:rPr>
            <w:color w:val="000000" w:themeColor="text1"/>
          </w:rPr>
          <w:t>ecx</w:t>
        </w:r>
        <w:proofErr w:type="spellEnd"/>
      </w:ins>
    </w:p>
    <w:p w14:paraId="6BAB48C1" w14:textId="77777777" w:rsidR="00D256B5" w:rsidRPr="00D256B5" w:rsidRDefault="00D256B5" w:rsidP="00D256B5">
      <w:pPr>
        <w:rPr>
          <w:ins w:id="93" w:author="Haseeb Tariq, ." w:date="2025-06-27T23:48:00Z"/>
          <w:color w:val="000000" w:themeColor="text1"/>
        </w:rPr>
      </w:pPr>
      <w:ins w:id="94" w:author="Haseeb Tariq, ." w:date="2025-06-27T23:48:00Z">
        <w:r w:rsidRPr="00D256B5">
          <w:rPr>
            <w:color w:val="000000" w:themeColor="text1"/>
          </w:rPr>
          <w:t xml:space="preserve">    push 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</w:ins>
    </w:p>
    <w:p w14:paraId="2512F898" w14:textId="77777777" w:rsidR="00D256B5" w:rsidRPr="00D256B5" w:rsidRDefault="00D256B5" w:rsidP="00D256B5">
      <w:pPr>
        <w:rPr>
          <w:ins w:id="95" w:author="Haseeb Tariq, ." w:date="2025-06-27T23:48:00Z"/>
          <w:color w:val="000000" w:themeColor="text1"/>
        </w:rPr>
      </w:pPr>
    </w:p>
    <w:p w14:paraId="63D7A905" w14:textId="77777777" w:rsidR="00D256B5" w:rsidRPr="00D256B5" w:rsidRDefault="00D256B5" w:rsidP="00D256B5">
      <w:pPr>
        <w:rPr>
          <w:ins w:id="96" w:author="Haseeb Tariq, ." w:date="2025-06-27T23:48:00Z"/>
          <w:color w:val="000000" w:themeColor="text1"/>
        </w:rPr>
      </w:pPr>
      <w:ins w:id="97" w:author="Haseeb Tariq, ." w:date="2025-06-27T23:48:00Z">
        <w:r w:rsidRPr="00D256B5">
          <w:rPr>
            <w:color w:val="000000" w:themeColor="text1"/>
          </w:rPr>
          <w:t xml:space="preserve">    mov bl, 0</w:t>
        </w:r>
      </w:ins>
    </w:p>
    <w:p w14:paraId="637C21CC" w14:textId="77777777" w:rsidR="00D256B5" w:rsidRPr="00D256B5" w:rsidRDefault="00D256B5" w:rsidP="00D256B5">
      <w:pPr>
        <w:rPr>
          <w:ins w:id="98" w:author="Haseeb Tariq, ." w:date="2025-06-27T23:48:00Z"/>
          <w:color w:val="000000" w:themeColor="text1"/>
        </w:rPr>
      </w:pPr>
      <w:ins w:id="99" w:author="Haseeb Tariq, ." w:date="2025-06-27T23:48:00Z">
        <w:r w:rsidRPr="00D256B5">
          <w:rPr>
            <w:color w:val="000000" w:themeColor="text1"/>
          </w:rPr>
          <w:t xml:space="preserve">    mov </w:t>
        </w:r>
        <w:proofErr w:type="spellStart"/>
        <w:r w:rsidRPr="00D256B5">
          <w:rPr>
            <w:color w:val="000000" w:themeColor="text1"/>
          </w:rPr>
          <w:t>ecx</w:t>
        </w:r>
        <w:proofErr w:type="spellEnd"/>
        <w:r w:rsidRPr="00D256B5">
          <w:rPr>
            <w:color w:val="000000" w:themeColor="text1"/>
          </w:rPr>
          <w:t xml:space="preserve">, </w:t>
        </w:r>
        <w:proofErr w:type="spellStart"/>
        <w:r w:rsidRPr="00D256B5">
          <w:rPr>
            <w:color w:val="000000" w:themeColor="text1"/>
          </w:rPr>
          <w:t>totaldefectivesProducts</w:t>
        </w:r>
        <w:proofErr w:type="spellEnd"/>
      </w:ins>
    </w:p>
    <w:p w14:paraId="2C29680D" w14:textId="77777777" w:rsidR="00D256B5" w:rsidRPr="00D256B5" w:rsidRDefault="00D256B5" w:rsidP="00D256B5">
      <w:pPr>
        <w:rPr>
          <w:ins w:id="100" w:author="Haseeb Tariq, ." w:date="2025-06-27T23:48:00Z"/>
          <w:color w:val="000000" w:themeColor="text1"/>
        </w:rPr>
      </w:pPr>
      <w:ins w:id="101" w:author="Haseeb Tariq, ." w:date="2025-06-27T23:48:00Z">
        <w:r w:rsidRPr="00D256B5">
          <w:rPr>
            <w:color w:val="000000" w:themeColor="text1"/>
          </w:rPr>
          <w:t xml:space="preserve">    mov 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  <w:r w:rsidRPr="00D256B5">
          <w:rPr>
            <w:color w:val="000000" w:themeColor="text1"/>
          </w:rPr>
          <w:t>, 0</w:t>
        </w:r>
      </w:ins>
    </w:p>
    <w:p w14:paraId="4B898580" w14:textId="77777777" w:rsidR="00D256B5" w:rsidRPr="00D256B5" w:rsidRDefault="00D256B5" w:rsidP="00D256B5">
      <w:pPr>
        <w:rPr>
          <w:ins w:id="102" w:author="Haseeb Tariq, ." w:date="2025-06-27T23:48:00Z"/>
          <w:color w:val="000000" w:themeColor="text1"/>
        </w:rPr>
      </w:pPr>
    </w:p>
    <w:p w14:paraId="75D363FA" w14:textId="77777777" w:rsidR="00D256B5" w:rsidRPr="00D256B5" w:rsidRDefault="00D256B5" w:rsidP="00D256B5">
      <w:pPr>
        <w:rPr>
          <w:ins w:id="103" w:author="Haseeb Tariq, ." w:date="2025-06-27T23:48:00Z"/>
          <w:color w:val="000000" w:themeColor="text1"/>
        </w:rPr>
      </w:pPr>
      <w:proofErr w:type="spellStart"/>
      <w:ins w:id="104" w:author="Haseeb Tariq, ." w:date="2025-06-27T23:48:00Z">
        <w:r w:rsidRPr="00D256B5">
          <w:rPr>
            <w:color w:val="000000" w:themeColor="text1"/>
          </w:rPr>
          <w:t>check_loop</w:t>
        </w:r>
        <w:proofErr w:type="spellEnd"/>
        <w:r w:rsidRPr="00D256B5">
          <w:rPr>
            <w:color w:val="000000" w:themeColor="text1"/>
          </w:rPr>
          <w:t>:</w:t>
        </w:r>
      </w:ins>
    </w:p>
    <w:p w14:paraId="49AF5DEA" w14:textId="77777777" w:rsidR="00D256B5" w:rsidRPr="00D256B5" w:rsidRDefault="00D256B5" w:rsidP="00D256B5">
      <w:pPr>
        <w:rPr>
          <w:ins w:id="105" w:author="Haseeb Tariq, ." w:date="2025-06-27T23:48:00Z"/>
          <w:color w:val="000000" w:themeColor="text1"/>
        </w:rPr>
      </w:pPr>
      <w:ins w:id="106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movzx</w:t>
        </w:r>
        <w:proofErr w:type="spellEnd"/>
        <w:r w:rsidRPr="00D256B5">
          <w:rPr>
            <w:color w:val="000000" w:themeColor="text1"/>
          </w:rPr>
          <w:t xml:space="preserve"> </w:t>
        </w:r>
        <w:proofErr w:type="spellStart"/>
        <w:r w:rsidRPr="00D256B5">
          <w:rPr>
            <w:color w:val="000000" w:themeColor="text1"/>
          </w:rPr>
          <w:t>edx</w:t>
        </w:r>
        <w:proofErr w:type="spellEnd"/>
        <w:r w:rsidRPr="00D256B5">
          <w:rPr>
            <w:color w:val="000000" w:themeColor="text1"/>
          </w:rPr>
          <w:t xml:space="preserve">, </w:t>
        </w:r>
        <w:proofErr w:type="spellStart"/>
        <w:r w:rsidRPr="00D256B5">
          <w:rPr>
            <w:color w:val="000000" w:themeColor="text1"/>
          </w:rPr>
          <w:t>defectiveProductlist</w:t>
        </w:r>
        <w:proofErr w:type="spellEnd"/>
        <w:r w:rsidRPr="00D256B5">
          <w:rPr>
            <w:color w:val="000000" w:themeColor="text1"/>
          </w:rPr>
          <w:t>[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  <w:r w:rsidRPr="00D256B5">
          <w:rPr>
            <w:color w:val="000000" w:themeColor="text1"/>
          </w:rPr>
          <w:t>]</w:t>
        </w:r>
      </w:ins>
    </w:p>
    <w:p w14:paraId="67B2A9A8" w14:textId="77777777" w:rsidR="00D256B5" w:rsidRPr="00D256B5" w:rsidRDefault="00D256B5" w:rsidP="00D256B5">
      <w:pPr>
        <w:rPr>
          <w:ins w:id="107" w:author="Haseeb Tariq, ." w:date="2025-06-27T23:48:00Z"/>
          <w:color w:val="000000" w:themeColor="text1"/>
        </w:rPr>
      </w:pPr>
      <w:ins w:id="108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cmp</w:t>
        </w:r>
        <w:proofErr w:type="spellEnd"/>
        <w:r w:rsidRPr="00D256B5">
          <w:rPr>
            <w:color w:val="000000" w:themeColor="text1"/>
          </w:rPr>
          <w:t xml:space="preserve"> al, dl</w:t>
        </w:r>
      </w:ins>
    </w:p>
    <w:p w14:paraId="4C236F17" w14:textId="77777777" w:rsidR="00D256B5" w:rsidRPr="00D256B5" w:rsidRDefault="00D256B5" w:rsidP="00D256B5">
      <w:pPr>
        <w:rPr>
          <w:ins w:id="109" w:author="Haseeb Tariq, ." w:date="2025-06-27T23:48:00Z"/>
          <w:color w:val="000000" w:themeColor="text1"/>
        </w:rPr>
      </w:pPr>
      <w:ins w:id="110" w:author="Haseeb Tariq, ." w:date="2025-06-27T23:48:00Z">
        <w:r w:rsidRPr="00D256B5">
          <w:rPr>
            <w:color w:val="000000" w:themeColor="text1"/>
          </w:rPr>
          <w:t xml:space="preserve">    je </w:t>
        </w:r>
        <w:proofErr w:type="spellStart"/>
        <w:r w:rsidRPr="00D256B5">
          <w:rPr>
            <w:color w:val="000000" w:themeColor="text1"/>
          </w:rPr>
          <w:t>foundDefectiveProducts</w:t>
        </w:r>
        <w:proofErr w:type="spellEnd"/>
      </w:ins>
    </w:p>
    <w:p w14:paraId="0669B620" w14:textId="77777777" w:rsidR="00D256B5" w:rsidRPr="00D256B5" w:rsidRDefault="00D256B5" w:rsidP="00D256B5">
      <w:pPr>
        <w:rPr>
          <w:ins w:id="111" w:author="Haseeb Tariq, ." w:date="2025-06-27T23:48:00Z"/>
          <w:color w:val="000000" w:themeColor="text1"/>
        </w:rPr>
      </w:pPr>
      <w:ins w:id="112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inc</w:t>
        </w:r>
        <w:proofErr w:type="spellEnd"/>
        <w:r w:rsidRPr="00D256B5">
          <w:rPr>
            <w:color w:val="000000" w:themeColor="text1"/>
          </w:rPr>
          <w:t xml:space="preserve"> 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</w:ins>
    </w:p>
    <w:p w14:paraId="207CAB44" w14:textId="77777777" w:rsidR="00D256B5" w:rsidRPr="00D256B5" w:rsidRDefault="00D256B5" w:rsidP="00D256B5">
      <w:pPr>
        <w:rPr>
          <w:ins w:id="113" w:author="Haseeb Tariq, ." w:date="2025-06-27T23:48:00Z"/>
          <w:color w:val="000000" w:themeColor="text1"/>
        </w:rPr>
      </w:pPr>
      <w:ins w:id="114" w:author="Haseeb Tariq, ." w:date="2025-06-27T23:48:00Z">
        <w:r w:rsidRPr="00D256B5">
          <w:rPr>
            <w:color w:val="000000" w:themeColor="text1"/>
          </w:rPr>
          <w:lastRenderedPageBreak/>
          <w:t xml:space="preserve">    loop </w:t>
        </w:r>
        <w:proofErr w:type="spellStart"/>
        <w:r w:rsidRPr="00D256B5">
          <w:rPr>
            <w:color w:val="000000" w:themeColor="text1"/>
          </w:rPr>
          <w:t>check_loop</w:t>
        </w:r>
        <w:proofErr w:type="spellEnd"/>
      </w:ins>
    </w:p>
    <w:p w14:paraId="69C307AC" w14:textId="77777777" w:rsidR="00D256B5" w:rsidRPr="00D256B5" w:rsidRDefault="00D256B5" w:rsidP="00D256B5">
      <w:pPr>
        <w:rPr>
          <w:ins w:id="115" w:author="Haseeb Tariq, ." w:date="2025-06-27T23:48:00Z"/>
          <w:color w:val="000000" w:themeColor="text1"/>
        </w:rPr>
      </w:pPr>
      <w:ins w:id="116" w:author="Haseeb Tariq, ." w:date="2025-06-27T23:48:00Z">
        <w:r w:rsidRPr="00D256B5">
          <w:rPr>
            <w:color w:val="000000" w:themeColor="text1"/>
          </w:rPr>
          <w:t xml:space="preserve">    </w:t>
        </w:r>
        <w:proofErr w:type="spellStart"/>
        <w:r w:rsidRPr="00D256B5">
          <w:rPr>
            <w:color w:val="000000" w:themeColor="text1"/>
          </w:rPr>
          <w:t>jmp</w:t>
        </w:r>
        <w:proofErr w:type="spellEnd"/>
        <w:r w:rsidRPr="00D256B5">
          <w:rPr>
            <w:color w:val="000000" w:themeColor="text1"/>
          </w:rPr>
          <w:t xml:space="preserve"> done</w:t>
        </w:r>
      </w:ins>
    </w:p>
    <w:p w14:paraId="7A0A459F" w14:textId="77777777" w:rsidR="00D256B5" w:rsidRPr="00D256B5" w:rsidRDefault="00D256B5" w:rsidP="00D256B5">
      <w:pPr>
        <w:rPr>
          <w:ins w:id="117" w:author="Haseeb Tariq, ." w:date="2025-06-27T23:48:00Z"/>
          <w:color w:val="000000" w:themeColor="text1"/>
        </w:rPr>
      </w:pPr>
    </w:p>
    <w:p w14:paraId="771DD36E" w14:textId="77777777" w:rsidR="00D256B5" w:rsidRPr="00D256B5" w:rsidRDefault="00D256B5" w:rsidP="00D256B5">
      <w:pPr>
        <w:rPr>
          <w:ins w:id="118" w:author="Haseeb Tariq, ." w:date="2025-06-27T23:48:00Z"/>
          <w:color w:val="000000" w:themeColor="text1"/>
        </w:rPr>
      </w:pPr>
      <w:proofErr w:type="spellStart"/>
      <w:ins w:id="119" w:author="Haseeb Tariq, ." w:date="2025-06-27T23:48:00Z">
        <w:r w:rsidRPr="00D256B5">
          <w:rPr>
            <w:color w:val="000000" w:themeColor="text1"/>
          </w:rPr>
          <w:t>foundDefectiveProducts</w:t>
        </w:r>
        <w:proofErr w:type="spellEnd"/>
        <w:r w:rsidRPr="00D256B5">
          <w:rPr>
            <w:color w:val="000000" w:themeColor="text1"/>
          </w:rPr>
          <w:t>:</w:t>
        </w:r>
      </w:ins>
    </w:p>
    <w:p w14:paraId="4E4507BD" w14:textId="77777777" w:rsidR="00D256B5" w:rsidRPr="00D256B5" w:rsidRDefault="00D256B5" w:rsidP="00D256B5">
      <w:pPr>
        <w:rPr>
          <w:ins w:id="120" w:author="Haseeb Tariq, ." w:date="2025-06-27T23:48:00Z"/>
          <w:color w:val="000000" w:themeColor="text1"/>
        </w:rPr>
      </w:pPr>
      <w:ins w:id="121" w:author="Haseeb Tariq, ." w:date="2025-06-27T23:48:00Z">
        <w:r w:rsidRPr="00D256B5">
          <w:rPr>
            <w:color w:val="000000" w:themeColor="text1"/>
          </w:rPr>
          <w:t xml:space="preserve">    mov bl, 1</w:t>
        </w:r>
      </w:ins>
    </w:p>
    <w:p w14:paraId="4946C356" w14:textId="77777777" w:rsidR="00D256B5" w:rsidRPr="00D256B5" w:rsidRDefault="00D256B5" w:rsidP="00D256B5">
      <w:pPr>
        <w:rPr>
          <w:ins w:id="122" w:author="Haseeb Tariq, ." w:date="2025-06-27T23:48:00Z"/>
          <w:color w:val="000000" w:themeColor="text1"/>
        </w:rPr>
      </w:pPr>
    </w:p>
    <w:p w14:paraId="3AC0A6BD" w14:textId="77777777" w:rsidR="00D256B5" w:rsidRPr="00D256B5" w:rsidRDefault="00D256B5" w:rsidP="00D256B5">
      <w:pPr>
        <w:rPr>
          <w:ins w:id="123" w:author="Haseeb Tariq, ." w:date="2025-06-27T23:48:00Z"/>
          <w:color w:val="000000" w:themeColor="text1"/>
        </w:rPr>
      </w:pPr>
      <w:ins w:id="124" w:author="Haseeb Tariq, ." w:date="2025-06-27T23:48:00Z">
        <w:r w:rsidRPr="00D256B5">
          <w:rPr>
            <w:color w:val="000000" w:themeColor="text1"/>
          </w:rPr>
          <w:t>done:</w:t>
        </w:r>
      </w:ins>
    </w:p>
    <w:p w14:paraId="0BC97B1A" w14:textId="77777777" w:rsidR="00D256B5" w:rsidRPr="00D256B5" w:rsidRDefault="00D256B5" w:rsidP="00D256B5">
      <w:pPr>
        <w:rPr>
          <w:ins w:id="125" w:author="Haseeb Tariq, ." w:date="2025-06-27T23:48:00Z"/>
          <w:color w:val="000000" w:themeColor="text1"/>
        </w:rPr>
      </w:pPr>
      <w:ins w:id="126" w:author="Haseeb Tariq, ." w:date="2025-06-27T23:48:00Z">
        <w:r w:rsidRPr="00D256B5">
          <w:rPr>
            <w:color w:val="000000" w:themeColor="text1"/>
          </w:rPr>
          <w:t xml:space="preserve">    pop </w:t>
        </w:r>
        <w:proofErr w:type="spellStart"/>
        <w:r w:rsidRPr="00D256B5">
          <w:rPr>
            <w:color w:val="000000" w:themeColor="text1"/>
          </w:rPr>
          <w:t>esi</w:t>
        </w:r>
        <w:proofErr w:type="spellEnd"/>
      </w:ins>
    </w:p>
    <w:p w14:paraId="4B845123" w14:textId="77777777" w:rsidR="00D256B5" w:rsidRPr="00D256B5" w:rsidRDefault="00D256B5" w:rsidP="00D256B5">
      <w:pPr>
        <w:rPr>
          <w:ins w:id="127" w:author="Haseeb Tariq, ." w:date="2025-06-27T23:48:00Z"/>
          <w:color w:val="000000" w:themeColor="text1"/>
        </w:rPr>
      </w:pPr>
      <w:ins w:id="128" w:author="Haseeb Tariq, ." w:date="2025-06-27T23:48:00Z">
        <w:r w:rsidRPr="00D256B5">
          <w:rPr>
            <w:color w:val="000000" w:themeColor="text1"/>
          </w:rPr>
          <w:t xml:space="preserve">    pop </w:t>
        </w:r>
        <w:proofErr w:type="spellStart"/>
        <w:r w:rsidRPr="00D256B5">
          <w:rPr>
            <w:color w:val="000000" w:themeColor="text1"/>
          </w:rPr>
          <w:t>ecx</w:t>
        </w:r>
        <w:proofErr w:type="spellEnd"/>
      </w:ins>
    </w:p>
    <w:p w14:paraId="2E298A80" w14:textId="77777777" w:rsidR="00D256B5" w:rsidRPr="00D256B5" w:rsidRDefault="00D256B5" w:rsidP="00D256B5">
      <w:pPr>
        <w:rPr>
          <w:ins w:id="129" w:author="Haseeb Tariq, ." w:date="2025-06-27T23:48:00Z"/>
          <w:color w:val="000000" w:themeColor="text1"/>
        </w:rPr>
      </w:pPr>
      <w:ins w:id="130" w:author="Haseeb Tariq, ." w:date="2025-06-27T23:48:00Z">
        <w:r w:rsidRPr="00D256B5">
          <w:rPr>
            <w:color w:val="000000" w:themeColor="text1"/>
          </w:rPr>
          <w:t xml:space="preserve">    ret</w:t>
        </w:r>
      </w:ins>
    </w:p>
    <w:p w14:paraId="0AB321BA" w14:textId="77777777" w:rsidR="00D256B5" w:rsidRPr="00D256B5" w:rsidRDefault="00D256B5" w:rsidP="00D256B5">
      <w:pPr>
        <w:rPr>
          <w:ins w:id="131" w:author="Haseeb Tariq, ." w:date="2025-06-27T23:48:00Z"/>
          <w:color w:val="000000" w:themeColor="text1"/>
        </w:rPr>
      </w:pPr>
      <w:proofErr w:type="spellStart"/>
      <w:ins w:id="132" w:author="Haseeb Tariq, ." w:date="2025-06-27T23:48:00Z">
        <w:r w:rsidRPr="00D256B5">
          <w:rPr>
            <w:color w:val="000000" w:themeColor="text1"/>
          </w:rPr>
          <w:t>checkProductDefective</w:t>
        </w:r>
        <w:proofErr w:type="spellEnd"/>
        <w:r w:rsidRPr="00D256B5">
          <w:rPr>
            <w:color w:val="000000" w:themeColor="text1"/>
          </w:rPr>
          <w:t xml:space="preserve"> ENDP</w:t>
        </w:r>
      </w:ins>
    </w:p>
    <w:p w14:paraId="15218C27" w14:textId="77777777" w:rsidR="00D256B5" w:rsidRPr="00D256B5" w:rsidRDefault="00D256B5" w:rsidP="00D256B5">
      <w:pPr>
        <w:rPr>
          <w:ins w:id="133" w:author="Haseeb Tariq, ." w:date="2025-06-27T23:48:00Z"/>
          <w:color w:val="000000" w:themeColor="text1"/>
        </w:rPr>
      </w:pPr>
    </w:p>
    <w:p w14:paraId="2F2C0659" w14:textId="430A74C2" w:rsidR="00733A37" w:rsidRPr="00D256B5" w:rsidRDefault="00D256B5" w:rsidP="00D256B5">
      <w:pPr>
        <w:rPr>
          <w:ins w:id="134" w:author="Haseeb Tariq, ." w:date="2025-06-27T23:48:00Z" w16du:dateUtc="2025-06-28T06:48:00Z"/>
          <w:color w:val="000000" w:themeColor="text1"/>
          <w:rPrChange w:id="135" w:author="Haseeb Tariq, ." w:date="2025-06-27T23:48:00Z" w16du:dateUtc="2025-06-28T06:48:00Z">
            <w:rPr>
              <w:ins w:id="136" w:author="Haseeb Tariq, ." w:date="2025-06-27T23:48:00Z" w16du:dateUtc="2025-06-28T06:48:00Z"/>
            </w:rPr>
          </w:rPrChange>
        </w:rPr>
      </w:pPr>
      <w:ins w:id="137" w:author="Haseeb Tariq, ." w:date="2025-06-27T23:48:00Z">
        <w:r w:rsidRPr="00D256B5">
          <w:rPr>
            <w:color w:val="000000" w:themeColor="text1"/>
          </w:rPr>
          <w:t>END main</w:t>
        </w:r>
      </w:ins>
    </w:p>
    <w:p w14:paraId="7DDDCDAE" w14:textId="31349D65" w:rsidR="00D256B5" w:rsidRPr="00733A37" w:rsidRDefault="00D256B5" w:rsidP="00733A37">
      <w:ins w:id="138" w:author="Haseeb Tariq, ." w:date="2025-06-27T23:48:00Z" w16du:dateUtc="2025-06-28T06:48:00Z">
        <w:r>
          <w:t>OUTPUT:</w:t>
        </w:r>
        <w:r>
          <w:br/>
        </w:r>
        <w:r w:rsidRPr="00D256B5">
          <w:drawing>
            <wp:inline distT="0" distB="0" distL="0" distR="0" wp14:anchorId="4A86EC0E" wp14:editId="270B17B9">
              <wp:extent cx="5943600" cy="1627505"/>
              <wp:effectExtent l="0" t="0" r="0" b="0"/>
              <wp:docPr id="90026099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0260996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62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D256B5" w:rsidRPr="0073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seeb Tariq, .">
    <w15:presenceInfo w15:providerId="AD" w15:userId="S-1-5-21-201958416-4006695791-1850525220-32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1A"/>
    <w:rsid w:val="0013008F"/>
    <w:rsid w:val="003A0A85"/>
    <w:rsid w:val="00413100"/>
    <w:rsid w:val="006261E0"/>
    <w:rsid w:val="00667297"/>
    <w:rsid w:val="00733A37"/>
    <w:rsid w:val="00D256B5"/>
    <w:rsid w:val="00D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A336"/>
  <w15:chartTrackingRefBased/>
  <w15:docId w15:val="{E08D28CD-0488-4305-B8DC-84A72832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81A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626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Tariq, .</dc:creator>
  <cp:keywords/>
  <dc:description/>
  <cp:lastModifiedBy>Haseeb Tariq, .</cp:lastModifiedBy>
  <cp:revision>9</cp:revision>
  <dcterms:created xsi:type="dcterms:W3CDTF">2025-06-28T06:16:00Z</dcterms:created>
  <dcterms:modified xsi:type="dcterms:W3CDTF">2025-06-28T06:48:00Z</dcterms:modified>
</cp:coreProperties>
</file>